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EA2F6" w14:textId="760456A8" w:rsidR="006E457E" w:rsidRPr="0021281E" w:rsidRDefault="00BC23C9" w:rsidP="00BC23C9">
      <w:pPr>
        <w:pStyle w:val="Header"/>
        <w:jc w:val="center"/>
        <w:rPr>
          <w:rFonts w:asciiTheme="majorHAnsi" w:hAnsiTheme="majorHAnsi" w:cstheme="majorHAnsi"/>
          <w:sz w:val="22"/>
          <w:szCs w:val="22"/>
        </w:rPr>
      </w:pPr>
      <w:r w:rsidRPr="0021281E">
        <w:rPr>
          <w:rFonts w:asciiTheme="majorHAnsi" w:hAnsiTheme="majorHAnsi" w:cstheme="majorHAnsi"/>
          <w:noProof/>
          <w:sz w:val="22"/>
          <w:szCs w:val="22"/>
        </w:rPr>
        <w:drawing>
          <wp:inline distT="0" distB="0" distL="0" distR="0" wp14:anchorId="1F7D6757" wp14:editId="28F23545">
            <wp:extent cx="1231900" cy="615950"/>
            <wp:effectExtent l="0" t="0" r="6350" b="0"/>
            <wp:docPr id="851506886" name="Picture 1" descr="A blue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06886" name="Picture 1" descr="A blue and green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1900" cy="615950"/>
                    </a:xfrm>
                    <a:prstGeom prst="rect">
                      <a:avLst/>
                    </a:prstGeom>
                    <a:noFill/>
                    <a:ln>
                      <a:noFill/>
                    </a:ln>
                  </pic:spPr>
                </pic:pic>
              </a:graphicData>
            </a:graphic>
          </wp:inline>
        </w:drawing>
      </w:r>
    </w:p>
    <w:p w14:paraId="0E0E7317" w14:textId="77777777" w:rsidR="006E457E" w:rsidRPr="0021281E" w:rsidRDefault="006E457E" w:rsidP="006E457E">
      <w:pPr>
        <w:pStyle w:val="Header"/>
        <w:ind w:left="-567"/>
        <w:rPr>
          <w:rFonts w:asciiTheme="majorHAnsi" w:hAnsiTheme="majorHAnsi" w:cstheme="majorHAnsi"/>
          <w:sz w:val="22"/>
          <w:szCs w:val="22"/>
        </w:rPr>
      </w:pPr>
    </w:p>
    <w:p w14:paraId="5B61E3EA" w14:textId="77777777" w:rsidR="006E457E" w:rsidRPr="0021281E" w:rsidRDefault="006E457E" w:rsidP="006E457E">
      <w:pPr>
        <w:pStyle w:val="Header"/>
        <w:ind w:left="-567"/>
        <w:rPr>
          <w:rFonts w:asciiTheme="majorHAnsi" w:hAnsiTheme="majorHAnsi" w:cstheme="majorHAnsi"/>
          <w:sz w:val="22"/>
          <w:szCs w:val="22"/>
        </w:rPr>
      </w:pPr>
    </w:p>
    <w:p w14:paraId="7CF635D8" w14:textId="5EA079E3" w:rsidR="00FD4B69" w:rsidRPr="00472024" w:rsidRDefault="006E457E" w:rsidP="00982B73">
      <w:pPr>
        <w:pStyle w:val="CoverTitle"/>
        <w:rPr>
          <w:rFonts w:asciiTheme="majorHAnsi" w:hAnsiTheme="majorHAnsi" w:cstheme="majorHAnsi"/>
          <w:b/>
          <w:color w:val="2F5496" w:themeColor="accent1" w:themeShade="BF"/>
          <w:sz w:val="32"/>
          <w:szCs w:val="32"/>
        </w:rPr>
      </w:pPr>
      <w:r w:rsidRPr="00472024">
        <w:rPr>
          <w:rFonts w:asciiTheme="majorHAnsi" w:hAnsiTheme="majorHAnsi" w:cstheme="majorHAnsi"/>
          <w:b/>
          <w:color w:val="2F5496" w:themeColor="accent1" w:themeShade="BF"/>
          <w:sz w:val="32"/>
          <w:szCs w:val="32"/>
        </w:rPr>
        <w:t>Flexible Benefits Plan Polic</w:t>
      </w:r>
      <w:r w:rsidR="00F521DD" w:rsidRPr="00472024">
        <w:rPr>
          <w:rFonts w:asciiTheme="majorHAnsi" w:hAnsiTheme="majorHAnsi" w:cstheme="majorHAnsi"/>
          <w:b/>
          <w:color w:val="2F5496" w:themeColor="accent1" w:themeShade="BF"/>
          <w:sz w:val="32"/>
          <w:szCs w:val="32"/>
        </w:rPr>
        <w:t>y</w:t>
      </w:r>
    </w:p>
    <w:p w14:paraId="306C5C95" w14:textId="676AF195" w:rsidR="006E457E" w:rsidRPr="0021281E" w:rsidRDefault="006E457E" w:rsidP="00A52316">
      <w:pPr>
        <w:pStyle w:val="CoverTitle"/>
        <w:jc w:val="left"/>
        <w:rPr>
          <w:rFonts w:asciiTheme="majorHAnsi" w:hAnsiTheme="majorHAnsi" w:cstheme="majorHAnsi"/>
          <w:b/>
          <w:sz w:val="22"/>
          <w:szCs w:val="22"/>
        </w:rPr>
      </w:pPr>
      <w:r w:rsidRPr="0021281E">
        <w:rPr>
          <w:rFonts w:asciiTheme="majorHAnsi" w:hAnsiTheme="majorHAnsi" w:cstheme="majorHAnsi"/>
          <w:b/>
          <w:sz w:val="22"/>
          <w:szCs w:val="22"/>
        </w:rPr>
        <w:t>DOCUMENT DETAILS</w:t>
      </w:r>
    </w:p>
    <w:tbl>
      <w:tblPr>
        <w:tblW w:w="96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7"/>
        <w:gridCol w:w="6823"/>
      </w:tblGrid>
      <w:tr w:rsidR="006E457E" w:rsidRPr="0021281E" w14:paraId="2DA1C1A3" w14:textId="77777777" w:rsidTr="009E51B8">
        <w:trPr>
          <w:trHeight w:val="20"/>
        </w:trPr>
        <w:tc>
          <w:tcPr>
            <w:tcW w:w="2807"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48289266" w14:textId="77777777" w:rsidR="006E457E" w:rsidRPr="0021281E" w:rsidRDefault="006E457E" w:rsidP="00A52316">
            <w:pPr>
              <w:rPr>
                <w:rFonts w:asciiTheme="majorHAnsi" w:hAnsiTheme="majorHAnsi" w:cstheme="majorHAnsi"/>
                <w:b/>
                <w:sz w:val="22"/>
                <w:szCs w:val="22"/>
              </w:rPr>
            </w:pPr>
            <w:r w:rsidRPr="0021281E">
              <w:rPr>
                <w:rFonts w:asciiTheme="majorHAnsi" w:hAnsiTheme="majorHAnsi" w:cstheme="majorHAnsi"/>
                <w:b/>
                <w:sz w:val="22"/>
                <w:szCs w:val="22"/>
              </w:rPr>
              <w:t>Document Name</w:t>
            </w:r>
          </w:p>
        </w:tc>
        <w:tc>
          <w:tcPr>
            <w:tcW w:w="6823" w:type="dxa"/>
            <w:tcBorders>
              <w:top w:val="single" w:sz="4" w:space="0" w:color="auto"/>
              <w:left w:val="single" w:sz="4" w:space="0" w:color="auto"/>
              <w:bottom w:val="single" w:sz="4" w:space="0" w:color="auto"/>
              <w:right w:val="single" w:sz="4" w:space="0" w:color="auto"/>
            </w:tcBorders>
            <w:vAlign w:val="bottom"/>
            <w:hideMark/>
          </w:tcPr>
          <w:p w14:paraId="57853DD4" w14:textId="77777777" w:rsidR="006E457E" w:rsidRPr="0021281E" w:rsidRDefault="006E457E" w:rsidP="00A52316">
            <w:pPr>
              <w:rPr>
                <w:rFonts w:asciiTheme="majorHAnsi" w:hAnsiTheme="majorHAnsi" w:cstheme="majorHAnsi"/>
                <w:sz w:val="22"/>
                <w:szCs w:val="22"/>
              </w:rPr>
            </w:pPr>
            <w:r w:rsidRPr="0021281E">
              <w:rPr>
                <w:rFonts w:asciiTheme="majorHAnsi" w:hAnsiTheme="majorHAnsi" w:cstheme="majorHAnsi"/>
                <w:sz w:val="22"/>
                <w:szCs w:val="22"/>
              </w:rPr>
              <w:t>Flexible Benefit Overview</w:t>
            </w:r>
          </w:p>
        </w:tc>
      </w:tr>
      <w:tr w:rsidR="006E457E" w:rsidRPr="0021281E" w14:paraId="0A3C3A0D" w14:textId="77777777" w:rsidTr="009E51B8">
        <w:trPr>
          <w:trHeight w:val="20"/>
        </w:trPr>
        <w:tc>
          <w:tcPr>
            <w:tcW w:w="2807"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318E58F7" w14:textId="77777777" w:rsidR="006E457E" w:rsidRPr="0021281E" w:rsidRDefault="006E457E" w:rsidP="00A52316">
            <w:pPr>
              <w:rPr>
                <w:rFonts w:asciiTheme="majorHAnsi" w:hAnsiTheme="majorHAnsi" w:cstheme="majorHAnsi"/>
                <w:b/>
                <w:sz w:val="22"/>
                <w:szCs w:val="22"/>
              </w:rPr>
            </w:pPr>
            <w:r w:rsidRPr="0021281E">
              <w:rPr>
                <w:rFonts w:asciiTheme="majorHAnsi" w:hAnsiTheme="majorHAnsi" w:cstheme="majorHAnsi"/>
                <w:b/>
                <w:sz w:val="22"/>
                <w:szCs w:val="22"/>
              </w:rPr>
              <w:t xml:space="preserve">Document Prepared by </w:t>
            </w:r>
          </w:p>
        </w:tc>
        <w:tc>
          <w:tcPr>
            <w:tcW w:w="6823" w:type="dxa"/>
            <w:tcBorders>
              <w:top w:val="single" w:sz="4" w:space="0" w:color="auto"/>
              <w:left w:val="single" w:sz="4" w:space="0" w:color="auto"/>
              <w:bottom w:val="single" w:sz="4" w:space="0" w:color="auto"/>
              <w:right w:val="single" w:sz="4" w:space="0" w:color="auto"/>
            </w:tcBorders>
            <w:vAlign w:val="center"/>
            <w:hideMark/>
          </w:tcPr>
          <w:p w14:paraId="3CF7D1E6" w14:textId="77777777" w:rsidR="006E457E" w:rsidRPr="0021281E" w:rsidRDefault="006E457E" w:rsidP="00A52316">
            <w:pPr>
              <w:autoSpaceDE w:val="0"/>
              <w:autoSpaceDN w:val="0"/>
              <w:jc w:val="both"/>
              <w:rPr>
                <w:rFonts w:asciiTheme="majorHAnsi" w:hAnsiTheme="majorHAnsi" w:cstheme="majorHAnsi"/>
                <w:sz w:val="22"/>
                <w:szCs w:val="22"/>
              </w:rPr>
            </w:pPr>
            <w:r w:rsidRPr="0021281E">
              <w:rPr>
                <w:rFonts w:asciiTheme="majorHAnsi" w:hAnsiTheme="majorHAnsi" w:cstheme="majorHAnsi"/>
                <w:sz w:val="22"/>
                <w:szCs w:val="22"/>
              </w:rPr>
              <w:t>Snighda Joglekar</w:t>
            </w:r>
          </w:p>
        </w:tc>
      </w:tr>
      <w:tr w:rsidR="006E457E" w:rsidRPr="0021281E" w14:paraId="040E2FD1" w14:textId="77777777" w:rsidTr="009E51B8">
        <w:trPr>
          <w:trHeight w:val="20"/>
        </w:trPr>
        <w:tc>
          <w:tcPr>
            <w:tcW w:w="2807"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438BC1DD" w14:textId="77777777" w:rsidR="006E457E" w:rsidRPr="0021281E" w:rsidRDefault="006E457E" w:rsidP="00A52316">
            <w:pPr>
              <w:rPr>
                <w:rFonts w:asciiTheme="majorHAnsi" w:hAnsiTheme="majorHAnsi" w:cstheme="majorHAnsi"/>
                <w:b/>
                <w:sz w:val="22"/>
                <w:szCs w:val="22"/>
              </w:rPr>
            </w:pPr>
            <w:r w:rsidRPr="0021281E">
              <w:rPr>
                <w:rFonts w:asciiTheme="majorHAnsi" w:hAnsiTheme="majorHAnsi" w:cstheme="majorHAnsi"/>
                <w:b/>
                <w:sz w:val="22"/>
                <w:szCs w:val="22"/>
              </w:rPr>
              <w:t>Document Approved by</w:t>
            </w:r>
          </w:p>
        </w:tc>
        <w:tc>
          <w:tcPr>
            <w:tcW w:w="6823" w:type="dxa"/>
            <w:tcBorders>
              <w:top w:val="single" w:sz="4" w:space="0" w:color="auto"/>
              <w:left w:val="single" w:sz="4" w:space="0" w:color="auto"/>
              <w:bottom w:val="single" w:sz="4" w:space="0" w:color="auto"/>
              <w:right w:val="single" w:sz="4" w:space="0" w:color="auto"/>
            </w:tcBorders>
            <w:vAlign w:val="bottom"/>
            <w:hideMark/>
          </w:tcPr>
          <w:p w14:paraId="63991D84" w14:textId="77777777" w:rsidR="006E457E" w:rsidRPr="0021281E" w:rsidRDefault="006E457E" w:rsidP="00A52316">
            <w:pPr>
              <w:rPr>
                <w:rFonts w:asciiTheme="majorHAnsi" w:hAnsiTheme="majorHAnsi" w:cstheme="majorHAnsi"/>
                <w:sz w:val="22"/>
                <w:szCs w:val="22"/>
              </w:rPr>
            </w:pPr>
            <w:r w:rsidRPr="0021281E">
              <w:rPr>
                <w:rFonts w:asciiTheme="majorHAnsi" w:hAnsiTheme="majorHAnsi" w:cstheme="majorHAnsi"/>
                <w:sz w:val="22"/>
                <w:szCs w:val="22"/>
              </w:rPr>
              <w:t>Prosenjit Das</w:t>
            </w:r>
          </w:p>
        </w:tc>
      </w:tr>
      <w:tr w:rsidR="006E457E" w:rsidRPr="0021281E" w14:paraId="222CA727" w14:textId="77777777" w:rsidTr="009E51B8">
        <w:trPr>
          <w:trHeight w:val="20"/>
        </w:trPr>
        <w:tc>
          <w:tcPr>
            <w:tcW w:w="2807"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2F4D16C1" w14:textId="77777777" w:rsidR="006E457E" w:rsidRPr="0021281E" w:rsidRDefault="006E457E" w:rsidP="00A52316">
            <w:pPr>
              <w:rPr>
                <w:rFonts w:asciiTheme="majorHAnsi" w:hAnsiTheme="majorHAnsi" w:cstheme="majorHAnsi"/>
                <w:b/>
                <w:sz w:val="22"/>
                <w:szCs w:val="22"/>
              </w:rPr>
            </w:pPr>
            <w:r w:rsidRPr="0021281E">
              <w:rPr>
                <w:rFonts w:asciiTheme="majorHAnsi" w:hAnsiTheme="majorHAnsi" w:cstheme="majorHAnsi"/>
                <w:b/>
                <w:sz w:val="22"/>
                <w:szCs w:val="22"/>
              </w:rPr>
              <w:t>Document Version No</w:t>
            </w:r>
          </w:p>
        </w:tc>
        <w:tc>
          <w:tcPr>
            <w:tcW w:w="6823" w:type="dxa"/>
            <w:tcBorders>
              <w:top w:val="single" w:sz="4" w:space="0" w:color="auto"/>
              <w:left w:val="single" w:sz="4" w:space="0" w:color="auto"/>
              <w:bottom w:val="single" w:sz="4" w:space="0" w:color="auto"/>
              <w:right w:val="single" w:sz="4" w:space="0" w:color="auto"/>
            </w:tcBorders>
            <w:vAlign w:val="bottom"/>
            <w:hideMark/>
          </w:tcPr>
          <w:p w14:paraId="3B6EBBF0" w14:textId="22A4CB11" w:rsidR="006E457E" w:rsidRPr="0021281E" w:rsidRDefault="006E457E" w:rsidP="00A52316">
            <w:pPr>
              <w:rPr>
                <w:rFonts w:asciiTheme="majorHAnsi" w:hAnsiTheme="majorHAnsi" w:cstheme="majorHAnsi"/>
                <w:sz w:val="22"/>
                <w:szCs w:val="22"/>
              </w:rPr>
            </w:pPr>
            <w:r w:rsidRPr="0021281E">
              <w:rPr>
                <w:rFonts w:asciiTheme="majorHAnsi" w:hAnsiTheme="majorHAnsi" w:cstheme="majorHAnsi"/>
                <w:sz w:val="22"/>
                <w:szCs w:val="22"/>
              </w:rPr>
              <w:t xml:space="preserve"> 1.</w:t>
            </w:r>
            <w:r w:rsidR="00FD4B69" w:rsidRPr="0021281E">
              <w:rPr>
                <w:rFonts w:asciiTheme="majorHAnsi" w:hAnsiTheme="majorHAnsi" w:cstheme="majorHAnsi"/>
                <w:sz w:val="22"/>
                <w:szCs w:val="22"/>
              </w:rPr>
              <w:t>1</w:t>
            </w:r>
          </w:p>
        </w:tc>
      </w:tr>
      <w:tr w:rsidR="006E457E" w:rsidRPr="0021281E" w14:paraId="49DF706B" w14:textId="77777777" w:rsidTr="009E51B8">
        <w:trPr>
          <w:trHeight w:val="20"/>
        </w:trPr>
        <w:tc>
          <w:tcPr>
            <w:tcW w:w="2807"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26154927" w14:textId="77777777" w:rsidR="006E457E" w:rsidRPr="0021281E" w:rsidRDefault="006E457E" w:rsidP="00A52316">
            <w:pPr>
              <w:rPr>
                <w:rFonts w:asciiTheme="majorHAnsi" w:hAnsiTheme="majorHAnsi" w:cstheme="majorHAnsi"/>
                <w:b/>
                <w:sz w:val="22"/>
                <w:szCs w:val="22"/>
              </w:rPr>
            </w:pPr>
            <w:r w:rsidRPr="0021281E">
              <w:rPr>
                <w:rFonts w:asciiTheme="majorHAnsi" w:hAnsiTheme="majorHAnsi" w:cstheme="majorHAnsi"/>
                <w:b/>
                <w:sz w:val="22"/>
                <w:szCs w:val="22"/>
              </w:rPr>
              <w:t>Document Release Date</w:t>
            </w:r>
          </w:p>
        </w:tc>
        <w:tc>
          <w:tcPr>
            <w:tcW w:w="6823" w:type="dxa"/>
            <w:tcBorders>
              <w:top w:val="single" w:sz="4" w:space="0" w:color="auto"/>
              <w:left w:val="single" w:sz="4" w:space="0" w:color="auto"/>
              <w:bottom w:val="single" w:sz="4" w:space="0" w:color="auto"/>
              <w:right w:val="single" w:sz="4" w:space="0" w:color="auto"/>
            </w:tcBorders>
            <w:vAlign w:val="bottom"/>
            <w:hideMark/>
          </w:tcPr>
          <w:p w14:paraId="19A429AC" w14:textId="77777777" w:rsidR="006E457E" w:rsidRPr="0021281E" w:rsidRDefault="006E457E" w:rsidP="00A52316">
            <w:pPr>
              <w:rPr>
                <w:rFonts w:asciiTheme="majorHAnsi" w:hAnsiTheme="majorHAnsi" w:cstheme="majorHAnsi"/>
                <w:sz w:val="22"/>
                <w:szCs w:val="22"/>
              </w:rPr>
            </w:pPr>
            <w:r w:rsidRPr="0021281E">
              <w:rPr>
                <w:rFonts w:asciiTheme="majorHAnsi" w:hAnsiTheme="majorHAnsi" w:cstheme="majorHAnsi"/>
                <w:sz w:val="22"/>
                <w:szCs w:val="22"/>
              </w:rPr>
              <w:t xml:space="preserve"> </w:t>
            </w:r>
          </w:p>
        </w:tc>
      </w:tr>
      <w:tr w:rsidR="006E457E" w:rsidRPr="0021281E" w14:paraId="16F145A7" w14:textId="77777777" w:rsidTr="009E51B8">
        <w:trPr>
          <w:trHeight w:val="20"/>
        </w:trPr>
        <w:tc>
          <w:tcPr>
            <w:tcW w:w="2807"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tcPr>
          <w:p w14:paraId="1BE896E9" w14:textId="77777777" w:rsidR="006E457E" w:rsidRPr="0021281E" w:rsidRDefault="006E457E" w:rsidP="00A52316">
            <w:pPr>
              <w:rPr>
                <w:rFonts w:asciiTheme="majorHAnsi" w:hAnsiTheme="majorHAnsi" w:cstheme="majorHAnsi"/>
                <w:b/>
                <w:sz w:val="22"/>
                <w:szCs w:val="22"/>
              </w:rPr>
            </w:pPr>
            <w:r w:rsidRPr="0021281E">
              <w:rPr>
                <w:rFonts w:asciiTheme="majorHAnsi" w:hAnsiTheme="majorHAnsi" w:cstheme="majorHAnsi"/>
                <w:b/>
                <w:sz w:val="22"/>
                <w:szCs w:val="22"/>
              </w:rPr>
              <w:t>Last Review Date</w:t>
            </w:r>
          </w:p>
        </w:tc>
        <w:tc>
          <w:tcPr>
            <w:tcW w:w="6823" w:type="dxa"/>
            <w:tcBorders>
              <w:top w:val="single" w:sz="4" w:space="0" w:color="auto"/>
              <w:left w:val="single" w:sz="4" w:space="0" w:color="auto"/>
              <w:bottom w:val="single" w:sz="4" w:space="0" w:color="auto"/>
              <w:right w:val="single" w:sz="4" w:space="0" w:color="auto"/>
            </w:tcBorders>
            <w:vAlign w:val="bottom"/>
          </w:tcPr>
          <w:p w14:paraId="44F21A8C" w14:textId="564EE575" w:rsidR="006E457E" w:rsidRPr="0021281E" w:rsidRDefault="006E457E" w:rsidP="00A52316">
            <w:pPr>
              <w:rPr>
                <w:rFonts w:asciiTheme="majorHAnsi" w:hAnsiTheme="majorHAnsi" w:cstheme="majorHAnsi"/>
                <w:sz w:val="22"/>
                <w:szCs w:val="22"/>
              </w:rPr>
            </w:pPr>
            <w:r w:rsidRPr="0021281E">
              <w:rPr>
                <w:rFonts w:asciiTheme="majorHAnsi" w:hAnsiTheme="majorHAnsi" w:cstheme="majorHAnsi"/>
                <w:sz w:val="22"/>
                <w:szCs w:val="22"/>
              </w:rPr>
              <w:t xml:space="preserve"> </w:t>
            </w:r>
            <w:r w:rsidR="00566FF6" w:rsidRPr="0021281E">
              <w:rPr>
                <w:rFonts w:asciiTheme="majorHAnsi" w:hAnsiTheme="majorHAnsi" w:cstheme="majorHAnsi"/>
                <w:sz w:val="22"/>
                <w:szCs w:val="22"/>
              </w:rPr>
              <w:t>11</w:t>
            </w:r>
            <w:r w:rsidR="00566FF6" w:rsidRPr="0021281E">
              <w:rPr>
                <w:rFonts w:asciiTheme="majorHAnsi" w:hAnsiTheme="majorHAnsi" w:cstheme="majorHAnsi"/>
                <w:sz w:val="22"/>
                <w:szCs w:val="22"/>
                <w:vertAlign w:val="superscript"/>
              </w:rPr>
              <w:t>th</w:t>
            </w:r>
            <w:r w:rsidR="00566FF6" w:rsidRPr="0021281E">
              <w:rPr>
                <w:rFonts w:asciiTheme="majorHAnsi" w:hAnsiTheme="majorHAnsi" w:cstheme="majorHAnsi"/>
                <w:sz w:val="22"/>
                <w:szCs w:val="22"/>
              </w:rPr>
              <w:t xml:space="preserve"> Jan, 2024</w:t>
            </w:r>
          </w:p>
        </w:tc>
      </w:tr>
      <w:tr w:rsidR="006E457E" w:rsidRPr="0021281E" w14:paraId="437C1242" w14:textId="77777777" w:rsidTr="009E51B8">
        <w:trPr>
          <w:trHeight w:val="20"/>
        </w:trPr>
        <w:tc>
          <w:tcPr>
            <w:tcW w:w="2807"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4109D483" w14:textId="77777777" w:rsidR="006E457E" w:rsidRPr="0021281E" w:rsidRDefault="006E457E" w:rsidP="00A52316">
            <w:pPr>
              <w:rPr>
                <w:rFonts w:asciiTheme="majorHAnsi" w:hAnsiTheme="majorHAnsi" w:cstheme="majorHAnsi"/>
                <w:b/>
                <w:sz w:val="22"/>
                <w:szCs w:val="22"/>
              </w:rPr>
            </w:pPr>
            <w:r w:rsidRPr="0021281E">
              <w:rPr>
                <w:rFonts w:asciiTheme="majorHAnsi" w:hAnsiTheme="majorHAnsi" w:cstheme="majorHAnsi"/>
                <w:b/>
                <w:sz w:val="22"/>
                <w:szCs w:val="22"/>
              </w:rPr>
              <w:t>Next Review Date</w:t>
            </w:r>
          </w:p>
        </w:tc>
        <w:tc>
          <w:tcPr>
            <w:tcW w:w="6823" w:type="dxa"/>
            <w:tcBorders>
              <w:top w:val="single" w:sz="4" w:space="0" w:color="auto"/>
              <w:left w:val="single" w:sz="4" w:space="0" w:color="auto"/>
              <w:bottom w:val="single" w:sz="4" w:space="0" w:color="auto"/>
              <w:right w:val="single" w:sz="4" w:space="0" w:color="auto"/>
            </w:tcBorders>
            <w:vAlign w:val="bottom"/>
            <w:hideMark/>
          </w:tcPr>
          <w:p w14:paraId="312A6BF3" w14:textId="77777777" w:rsidR="006E457E" w:rsidRPr="0021281E" w:rsidRDefault="006E457E" w:rsidP="00A52316">
            <w:pPr>
              <w:rPr>
                <w:rFonts w:asciiTheme="majorHAnsi" w:hAnsiTheme="majorHAnsi" w:cstheme="majorHAnsi"/>
                <w:sz w:val="22"/>
                <w:szCs w:val="22"/>
              </w:rPr>
            </w:pPr>
          </w:p>
        </w:tc>
      </w:tr>
    </w:tbl>
    <w:p w14:paraId="55B83407" w14:textId="77777777" w:rsidR="006E457E" w:rsidRPr="0021281E" w:rsidRDefault="006E457E" w:rsidP="00A52316">
      <w:pPr>
        <w:spacing w:line="360" w:lineRule="auto"/>
        <w:jc w:val="both"/>
        <w:rPr>
          <w:rFonts w:asciiTheme="majorHAnsi" w:hAnsiTheme="majorHAnsi" w:cstheme="majorHAnsi"/>
          <w:b/>
          <w:sz w:val="22"/>
          <w:szCs w:val="22"/>
        </w:rPr>
      </w:pPr>
    </w:p>
    <w:p w14:paraId="16B0DD91" w14:textId="299EFED2" w:rsidR="006E457E" w:rsidRPr="0021281E" w:rsidRDefault="006E457E" w:rsidP="00A52316">
      <w:pPr>
        <w:spacing w:after="160" w:line="256" w:lineRule="auto"/>
        <w:rPr>
          <w:rFonts w:asciiTheme="majorHAnsi" w:hAnsiTheme="majorHAnsi" w:cstheme="majorHAnsi"/>
          <w:b/>
          <w:sz w:val="22"/>
          <w:szCs w:val="22"/>
        </w:rPr>
      </w:pPr>
      <w:r w:rsidRPr="0021281E">
        <w:rPr>
          <w:rFonts w:asciiTheme="majorHAnsi" w:hAnsiTheme="majorHAnsi" w:cstheme="majorHAnsi"/>
          <w:b/>
          <w:sz w:val="22"/>
          <w:szCs w:val="22"/>
        </w:rPr>
        <w:t>CHANGE RECORD</w:t>
      </w:r>
    </w:p>
    <w:tbl>
      <w:tblPr>
        <w:tblW w:w="5104" w:type="pct"/>
        <w:tblInd w:w="-8" w:type="dxa"/>
        <w:tblLayout w:type="fixed"/>
        <w:tblLook w:val="0000" w:firstRow="0" w:lastRow="0" w:firstColumn="0" w:lastColumn="0" w:noHBand="0" w:noVBand="0"/>
      </w:tblPr>
      <w:tblGrid>
        <w:gridCol w:w="716"/>
        <w:gridCol w:w="1495"/>
        <w:gridCol w:w="2608"/>
        <w:gridCol w:w="1242"/>
        <w:gridCol w:w="1737"/>
        <w:gridCol w:w="1832"/>
      </w:tblGrid>
      <w:tr w:rsidR="006E457E" w:rsidRPr="0021281E" w14:paraId="3791F1C3" w14:textId="77777777" w:rsidTr="00324F1D">
        <w:trPr>
          <w:trHeight w:val="625"/>
        </w:trPr>
        <w:tc>
          <w:tcPr>
            <w:tcW w:w="371"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1A30C22B" w14:textId="77777777" w:rsidR="006E457E" w:rsidRPr="0021281E" w:rsidRDefault="006E457E" w:rsidP="00A52316">
            <w:pPr>
              <w:spacing w:line="360" w:lineRule="auto"/>
              <w:jc w:val="both"/>
              <w:rPr>
                <w:rFonts w:asciiTheme="majorHAnsi" w:hAnsiTheme="majorHAnsi" w:cstheme="majorHAnsi"/>
                <w:b/>
                <w:bCs/>
                <w:sz w:val="22"/>
                <w:szCs w:val="22"/>
              </w:rPr>
            </w:pPr>
            <w:r w:rsidRPr="0021281E">
              <w:rPr>
                <w:rFonts w:asciiTheme="majorHAnsi" w:hAnsiTheme="majorHAnsi" w:cstheme="majorHAnsi"/>
                <w:b/>
                <w:bCs/>
                <w:sz w:val="22"/>
                <w:szCs w:val="22"/>
              </w:rPr>
              <w:t>S. No</w:t>
            </w:r>
          </w:p>
        </w:tc>
        <w:tc>
          <w:tcPr>
            <w:tcW w:w="776"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5B95B1D4" w14:textId="77777777" w:rsidR="006E457E" w:rsidRPr="0021281E" w:rsidRDefault="006E457E" w:rsidP="00A52316">
            <w:pPr>
              <w:spacing w:line="360" w:lineRule="auto"/>
              <w:jc w:val="both"/>
              <w:rPr>
                <w:rFonts w:asciiTheme="majorHAnsi" w:hAnsiTheme="majorHAnsi" w:cstheme="majorHAnsi"/>
                <w:b/>
                <w:bCs/>
                <w:sz w:val="22"/>
                <w:szCs w:val="22"/>
              </w:rPr>
            </w:pPr>
            <w:r w:rsidRPr="0021281E">
              <w:rPr>
                <w:rFonts w:asciiTheme="majorHAnsi" w:hAnsiTheme="majorHAnsi" w:cstheme="majorHAnsi"/>
                <w:b/>
                <w:bCs/>
                <w:sz w:val="22"/>
                <w:szCs w:val="22"/>
              </w:rPr>
              <w:t>Revision Date</w:t>
            </w:r>
          </w:p>
        </w:tc>
        <w:tc>
          <w:tcPr>
            <w:tcW w:w="1354"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18D3F36D" w14:textId="77777777" w:rsidR="006E457E" w:rsidRPr="0021281E" w:rsidRDefault="006E457E" w:rsidP="00A52316">
            <w:pPr>
              <w:spacing w:line="360" w:lineRule="auto"/>
              <w:jc w:val="both"/>
              <w:rPr>
                <w:rFonts w:asciiTheme="majorHAnsi" w:hAnsiTheme="majorHAnsi" w:cstheme="majorHAnsi"/>
                <w:b/>
                <w:bCs/>
                <w:sz w:val="22"/>
                <w:szCs w:val="22"/>
              </w:rPr>
            </w:pPr>
            <w:r w:rsidRPr="0021281E">
              <w:rPr>
                <w:rFonts w:asciiTheme="majorHAnsi" w:hAnsiTheme="majorHAnsi" w:cstheme="majorHAnsi"/>
                <w:b/>
                <w:bCs/>
                <w:sz w:val="22"/>
                <w:szCs w:val="22"/>
              </w:rPr>
              <w:t>Description of Change</w:t>
            </w:r>
          </w:p>
        </w:tc>
        <w:tc>
          <w:tcPr>
            <w:tcW w:w="645"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162E552C" w14:textId="77777777" w:rsidR="006E457E" w:rsidRPr="0021281E" w:rsidRDefault="006E457E" w:rsidP="00A52316">
            <w:pPr>
              <w:spacing w:line="360" w:lineRule="auto"/>
              <w:jc w:val="center"/>
              <w:rPr>
                <w:rFonts w:asciiTheme="majorHAnsi" w:hAnsiTheme="majorHAnsi" w:cstheme="majorHAnsi"/>
                <w:b/>
                <w:bCs/>
                <w:sz w:val="22"/>
                <w:szCs w:val="22"/>
              </w:rPr>
            </w:pPr>
            <w:r w:rsidRPr="0021281E">
              <w:rPr>
                <w:rFonts w:asciiTheme="majorHAnsi" w:hAnsiTheme="majorHAnsi" w:cstheme="majorHAnsi"/>
                <w:b/>
                <w:bCs/>
                <w:sz w:val="22"/>
                <w:szCs w:val="22"/>
              </w:rPr>
              <w:t>Version no</w:t>
            </w:r>
          </w:p>
        </w:tc>
        <w:tc>
          <w:tcPr>
            <w:tcW w:w="902"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0A8631C9" w14:textId="77777777" w:rsidR="006E457E" w:rsidRPr="0021281E" w:rsidRDefault="006E457E" w:rsidP="00A52316">
            <w:pPr>
              <w:spacing w:line="360" w:lineRule="auto"/>
              <w:rPr>
                <w:rFonts w:asciiTheme="majorHAnsi" w:hAnsiTheme="majorHAnsi" w:cstheme="majorHAnsi"/>
                <w:b/>
                <w:bCs/>
                <w:sz w:val="22"/>
                <w:szCs w:val="22"/>
              </w:rPr>
            </w:pPr>
            <w:r w:rsidRPr="0021281E">
              <w:rPr>
                <w:rFonts w:asciiTheme="majorHAnsi" w:hAnsiTheme="majorHAnsi" w:cstheme="majorHAnsi"/>
                <w:b/>
                <w:bCs/>
                <w:sz w:val="22"/>
                <w:szCs w:val="22"/>
              </w:rPr>
              <w:t>Reviewed by</w:t>
            </w:r>
          </w:p>
        </w:tc>
        <w:tc>
          <w:tcPr>
            <w:tcW w:w="951"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5930935B" w14:textId="77777777" w:rsidR="006E457E" w:rsidRPr="0021281E" w:rsidRDefault="006E457E" w:rsidP="00A52316">
            <w:pPr>
              <w:spacing w:line="360" w:lineRule="auto"/>
              <w:rPr>
                <w:rFonts w:asciiTheme="majorHAnsi" w:hAnsiTheme="majorHAnsi" w:cstheme="majorHAnsi"/>
                <w:b/>
                <w:bCs/>
                <w:sz w:val="22"/>
                <w:szCs w:val="22"/>
              </w:rPr>
            </w:pPr>
            <w:r w:rsidRPr="0021281E">
              <w:rPr>
                <w:rFonts w:asciiTheme="majorHAnsi" w:hAnsiTheme="majorHAnsi" w:cstheme="majorHAnsi"/>
                <w:b/>
                <w:bCs/>
                <w:sz w:val="22"/>
                <w:szCs w:val="22"/>
              </w:rPr>
              <w:t>Approved by</w:t>
            </w:r>
          </w:p>
        </w:tc>
      </w:tr>
      <w:tr w:rsidR="006E457E" w:rsidRPr="0021281E" w14:paraId="02D45EBC" w14:textId="77777777" w:rsidTr="00324F1D">
        <w:trPr>
          <w:trHeight w:hRule="exact" w:val="543"/>
        </w:trPr>
        <w:tc>
          <w:tcPr>
            <w:tcW w:w="371" w:type="pct"/>
            <w:tcBorders>
              <w:top w:val="single" w:sz="6" w:space="0" w:color="auto"/>
              <w:left w:val="single" w:sz="6" w:space="0" w:color="auto"/>
              <w:bottom w:val="single" w:sz="6" w:space="0" w:color="auto"/>
              <w:right w:val="single" w:sz="6" w:space="0" w:color="auto"/>
            </w:tcBorders>
            <w:vAlign w:val="center"/>
          </w:tcPr>
          <w:p w14:paraId="74F4884C" w14:textId="77777777" w:rsidR="006E457E" w:rsidRPr="0021281E" w:rsidRDefault="006E457E" w:rsidP="00A52316">
            <w:pPr>
              <w:pStyle w:val="ListParagraph"/>
              <w:numPr>
                <w:ilvl w:val="0"/>
                <w:numId w:val="1"/>
              </w:numPr>
              <w:spacing w:after="200" w:line="360" w:lineRule="auto"/>
              <w:ind w:left="0" w:firstLine="0"/>
              <w:jc w:val="center"/>
              <w:rPr>
                <w:rFonts w:asciiTheme="majorHAnsi" w:hAnsiTheme="majorHAnsi" w:cstheme="majorHAnsi"/>
                <w:sz w:val="22"/>
                <w:szCs w:val="22"/>
              </w:rPr>
            </w:pPr>
          </w:p>
        </w:tc>
        <w:tc>
          <w:tcPr>
            <w:tcW w:w="776" w:type="pct"/>
            <w:tcBorders>
              <w:top w:val="single" w:sz="6" w:space="0" w:color="auto"/>
              <w:left w:val="single" w:sz="6" w:space="0" w:color="auto"/>
              <w:bottom w:val="single" w:sz="6" w:space="0" w:color="auto"/>
              <w:right w:val="single" w:sz="6" w:space="0" w:color="auto"/>
            </w:tcBorders>
            <w:vAlign w:val="center"/>
          </w:tcPr>
          <w:p w14:paraId="641DD03B" w14:textId="77777777" w:rsidR="006E457E" w:rsidRPr="0021281E" w:rsidRDefault="006E457E" w:rsidP="00A52316">
            <w:pPr>
              <w:jc w:val="center"/>
              <w:rPr>
                <w:rFonts w:asciiTheme="majorHAnsi" w:hAnsiTheme="majorHAnsi" w:cstheme="majorHAnsi"/>
                <w:sz w:val="22"/>
                <w:szCs w:val="22"/>
              </w:rPr>
            </w:pPr>
            <w:r w:rsidRPr="0021281E">
              <w:rPr>
                <w:rFonts w:asciiTheme="majorHAnsi" w:hAnsiTheme="majorHAnsi" w:cstheme="majorHAnsi"/>
                <w:sz w:val="22"/>
                <w:szCs w:val="22"/>
              </w:rPr>
              <w:t>1</w:t>
            </w:r>
            <w:r w:rsidRPr="0021281E">
              <w:rPr>
                <w:rFonts w:asciiTheme="majorHAnsi" w:hAnsiTheme="majorHAnsi" w:cstheme="majorHAnsi"/>
                <w:sz w:val="22"/>
                <w:szCs w:val="22"/>
                <w:vertAlign w:val="superscript"/>
              </w:rPr>
              <w:t>st</w:t>
            </w:r>
            <w:r w:rsidRPr="0021281E">
              <w:rPr>
                <w:rFonts w:asciiTheme="majorHAnsi" w:hAnsiTheme="majorHAnsi" w:cstheme="majorHAnsi"/>
                <w:sz w:val="22"/>
                <w:szCs w:val="22"/>
              </w:rPr>
              <w:t xml:space="preserve"> Apr, 2018</w:t>
            </w:r>
          </w:p>
        </w:tc>
        <w:tc>
          <w:tcPr>
            <w:tcW w:w="1354" w:type="pct"/>
            <w:tcBorders>
              <w:top w:val="single" w:sz="6" w:space="0" w:color="auto"/>
              <w:left w:val="single" w:sz="6" w:space="0" w:color="auto"/>
              <w:bottom w:val="single" w:sz="6" w:space="0" w:color="auto"/>
              <w:right w:val="single" w:sz="6" w:space="0" w:color="auto"/>
            </w:tcBorders>
            <w:vAlign w:val="center"/>
          </w:tcPr>
          <w:p w14:paraId="66CA54C0" w14:textId="77777777" w:rsidR="006E457E" w:rsidRPr="0021281E" w:rsidRDefault="006E457E" w:rsidP="00A52316">
            <w:pPr>
              <w:jc w:val="both"/>
              <w:rPr>
                <w:rFonts w:asciiTheme="majorHAnsi" w:hAnsiTheme="majorHAnsi" w:cstheme="majorHAnsi"/>
                <w:sz w:val="22"/>
                <w:szCs w:val="22"/>
              </w:rPr>
            </w:pPr>
            <w:r w:rsidRPr="0021281E">
              <w:rPr>
                <w:rFonts w:asciiTheme="majorHAnsi" w:hAnsiTheme="majorHAnsi" w:cstheme="majorHAnsi"/>
                <w:sz w:val="22"/>
                <w:szCs w:val="22"/>
              </w:rPr>
              <w:t>Policy Update</w:t>
            </w:r>
          </w:p>
        </w:tc>
        <w:tc>
          <w:tcPr>
            <w:tcW w:w="645" w:type="pct"/>
            <w:tcBorders>
              <w:top w:val="single" w:sz="6" w:space="0" w:color="auto"/>
              <w:left w:val="single" w:sz="6" w:space="0" w:color="auto"/>
              <w:bottom w:val="single" w:sz="6" w:space="0" w:color="auto"/>
              <w:right w:val="single" w:sz="6" w:space="0" w:color="auto"/>
            </w:tcBorders>
            <w:vAlign w:val="center"/>
          </w:tcPr>
          <w:p w14:paraId="7B224A79" w14:textId="77777777" w:rsidR="006E457E" w:rsidRPr="0021281E" w:rsidRDefault="006E457E" w:rsidP="00A52316">
            <w:pPr>
              <w:jc w:val="center"/>
              <w:rPr>
                <w:rFonts w:asciiTheme="majorHAnsi" w:hAnsiTheme="majorHAnsi" w:cstheme="majorHAnsi"/>
                <w:sz w:val="22"/>
                <w:szCs w:val="22"/>
              </w:rPr>
            </w:pPr>
            <w:r w:rsidRPr="0021281E">
              <w:rPr>
                <w:rFonts w:asciiTheme="majorHAnsi" w:hAnsiTheme="majorHAnsi" w:cstheme="majorHAnsi"/>
                <w:sz w:val="22"/>
                <w:szCs w:val="22"/>
              </w:rPr>
              <w:t>1.0</w:t>
            </w:r>
          </w:p>
        </w:tc>
        <w:tc>
          <w:tcPr>
            <w:tcW w:w="902" w:type="pct"/>
            <w:tcBorders>
              <w:top w:val="single" w:sz="6" w:space="0" w:color="auto"/>
              <w:left w:val="single" w:sz="6" w:space="0" w:color="auto"/>
              <w:bottom w:val="single" w:sz="6" w:space="0" w:color="auto"/>
              <w:right w:val="single" w:sz="6" w:space="0" w:color="auto"/>
            </w:tcBorders>
            <w:vAlign w:val="center"/>
          </w:tcPr>
          <w:p w14:paraId="6D900668" w14:textId="77777777" w:rsidR="006E457E" w:rsidRPr="0021281E" w:rsidRDefault="006E457E" w:rsidP="00A52316">
            <w:pPr>
              <w:rPr>
                <w:rFonts w:asciiTheme="majorHAnsi" w:hAnsiTheme="majorHAnsi" w:cstheme="majorHAnsi"/>
                <w:sz w:val="22"/>
                <w:szCs w:val="22"/>
              </w:rPr>
            </w:pPr>
            <w:r w:rsidRPr="0021281E">
              <w:rPr>
                <w:rFonts w:asciiTheme="majorHAnsi" w:hAnsiTheme="majorHAnsi" w:cstheme="majorHAnsi"/>
                <w:sz w:val="22"/>
                <w:szCs w:val="22"/>
              </w:rPr>
              <w:t>Snigdha Joglekar</w:t>
            </w:r>
          </w:p>
        </w:tc>
        <w:tc>
          <w:tcPr>
            <w:tcW w:w="951" w:type="pct"/>
            <w:tcBorders>
              <w:top w:val="single" w:sz="6" w:space="0" w:color="auto"/>
              <w:left w:val="single" w:sz="6" w:space="0" w:color="auto"/>
              <w:bottom w:val="single" w:sz="6" w:space="0" w:color="auto"/>
              <w:right w:val="single" w:sz="6" w:space="0" w:color="auto"/>
            </w:tcBorders>
            <w:vAlign w:val="center"/>
          </w:tcPr>
          <w:p w14:paraId="4952A6C3" w14:textId="77777777" w:rsidR="006E457E" w:rsidRPr="0021281E" w:rsidRDefault="006E457E" w:rsidP="00A52316">
            <w:pPr>
              <w:autoSpaceDE w:val="0"/>
              <w:autoSpaceDN w:val="0"/>
              <w:spacing w:before="40" w:after="40"/>
              <w:rPr>
                <w:rFonts w:asciiTheme="majorHAnsi" w:hAnsiTheme="majorHAnsi" w:cstheme="majorHAnsi"/>
                <w:sz w:val="22"/>
                <w:szCs w:val="22"/>
              </w:rPr>
            </w:pPr>
            <w:r w:rsidRPr="0021281E">
              <w:rPr>
                <w:rFonts w:asciiTheme="majorHAnsi" w:hAnsiTheme="majorHAnsi" w:cstheme="majorHAnsi"/>
                <w:sz w:val="22"/>
                <w:szCs w:val="22"/>
              </w:rPr>
              <w:t>Prosenjit Das</w:t>
            </w:r>
          </w:p>
        </w:tc>
      </w:tr>
      <w:tr w:rsidR="00B07D8D" w:rsidRPr="0021281E" w14:paraId="38FDFDBC" w14:textId="77777777" w:rsidTr="00324F1D">
        <w:trPr>
          <w:trHeight w:hRule="exact" w:val="543"/>
        </w:trPr>
        <w:tc>
          <w:tcPr>
            <w:tcW w:w="371" w:type="pct"/>
            <w:tcBorders>
              <w:top w:val="single" w:sz="6" w:space="0" w:color="auto"/>
              <w:left w:val="single" w:sz="6" w:space="0" w:color="auto"/>
              <w:bottom w:val="single" w:sz="6" w:space="0" w:color="auto"/>
              <w:right w:val="single" w:sz="6" w:space="0" w:color="auto"/>
            </w:tcBorders>
            <w:vAlign w:val="center"/>
          </w:tcPr>
          <w:p w14:paraId="7FE94390" w14:textId="77777777" w:rsidR="00B07D8D" w:rsidRPr="0021281E" w:rsidRDefault="00B07D8D" w:rsidP="00A52316">
            <w:pPr>
              <w:pStyle w:val="ListParagraph"/>
              <w:numPr>
                <w:ilvl w:val="0"/>
                <w:numId w:val="1"/>
              </w:numPr>
              <w:spacing w:after="200" w:line="360" w:lineRule="auto"/>
              <w:ind w:left="0" w:firstLine="0"/>
              <w:jc w:val="center"/>
              <w:rPr>
                <w:rFonts w:asciiTheme="majorHAnsi" w:hAnsiTheme="majorHAnsi" w:cstheme="majorHAnsi"/>
                <w:sz w:val="22"/>
                <w:szCs w:val="22"/>
              </w:rPr>
            </w:pPr>
          </w:p>
        </w:tc>
        <w:tc>
          <w:tcPr>
            <w:tcW w:w="776" w:type="pct"/>
            <w:tcBorders>
              <w:top w:val="single" w:sz="6" w:space="0" w:color="auto"/>
              <w:left w:val="single" w:sz="6" w:space="0" w:color="auto"/>
              <w:bottom w:val="single" w:sz="6" w:space="0" w:color="auto"/>
              <w:right w:val="single" w:sz="6" w:space="0" w:color="auto"/>
            </w:tcBorders>
            <w:vAlign w:val="center"/>
          </w:tcPr>
          <w:p w14:paraId="32D1D543" w14:textId="3538923C" w:rsidR="00B07D8D" w:rsidRPr="0021281E" w:rsidRDefault="00566FF6" w:rsidP="00A52316">
            <w:pPr>
              <w:jc w:val="center"/>
              <w:rPr>
                <w:rFonts w:asciiTheme="majorHAnsi" w:hAnsiTheme="majorHAnsi" w:cstheme="majorHAnsi"/>
                <w:sz w:val="22"/>
                <w:szCs w:val="22"/>
              </w:rPr>
            </w:pPr>
            <w:r w:rsidRPr="0021281E">
              <w:rPr>
                <w:rFonts w:asciiTheme="majorHAnsi" w:hAnsiTheme="majorHAnsi" w:cstheme="majorHAnsi"/>
                <w:sz w:val="22"/>
                <w:szCs w:val="22"/>
              </w:rPr>
              <w:t>11</w:t>
            </w:r>
            <w:r w:rsidRPr="0021281E">
              <w:rPr>
                <w:rFonts w:asciiTheme="majorHAnsi" w:hAnsiTheme="majorHAnsi" w:cstheme="majorHAnsi"/>
                <w:sz w:val="22"/>
                <w:szCs w:val="22"/>
                <w:vertAlign w:val="superscript"/>
              </w:rPr>
              <w:t>th</w:t>
            </w:r>
            <w:r w:rsidRPr="0021281E">
              <w:rPr>
                <w:rFonts w:asciiTheme="majorHAnsi" w:hAnsiTheme="majorHAnsi" w:cstheme="majorHAnsi"/>
                <w:sz w:val="22"/>
                <w:szCs w:val="22"/>
              </w:rPr>
              <w:t xml:space="preserve"> Jan, 2024</w:t>
            </w:r>
          </w:p>
        </w:tc>
        <w:tc>
          <w:tcPr>
            <w:tcW w:w="1354" w:type="pct"/>
            <w:tcBorders>
              <w:top w:val="single" w:sz="6" w:space="0" w:color="auto"/>
              <w:left w:val="single" w:sz="6" w:space="0" w:color="auto"/>
              <w:bottom w:val="single" w:sz="6" w:space="0" w:color="auto"/>
              <w:right w:val="single" w:sz="6" w:space="0" w:color="auto"/>
            </w:tcBorders>
            <w:vAlign w:val="center"/>
          </w:tcPr>
          <w:p w14:paraId="36EF3F2F" w14:textId="1B7B8A91" w:rsidR="00B07D8D" w:rsidRPr="0021281E" w:rsidRDefault="00B07D8D" w:rsidP="00A52316">
            <w:pPr>
              <w:jc w:val="both"/>
              <w:rPr>
                <w:rFonts w:asciiTheme="majorHAnsi" w:hAnsiTheme="majorHAnsi" w:cstheme="majorHAnsi"/>
                <w:sz w:val="22"/>
                <w:szCs w:val="22"/>
              </w:rPr>
            </w:pPr>
            <w:r w:rsidRPr="0021281E">
              <w:rPr>
                <w:rFonts w:asciiTheme="majorHAnsi" w:hAnsiTheme="majorHAnsi" w:cstheme="majorHAnsi"/>
                <w:sz w:val="22"/>
                <w:szCs w:val="22"/>
              </w:rPr>
              <w:t>Policy Modified</w:t>
            </w:r>
          </w:p>
        </w:tc>
        <w:tc>
          <w:tcPr>
            <w:tcW w:w="645" w:type="pct"/>
            <w:tcBorders>
              <w:top w:val="single" w:sz="6" w:space="0" w:color="auto"/>
              <w:left w:val="single" w:sz="6" w:space="0" w:color="auto"/>
              <w:bottom w:val="single" w:sz="6" w:space="0" w:color="auto"/>
              <w:right w:val="single" w:sz="6" w:space="0" w:color="auto"/>
            </w:tcBorders>
            <w:vAlign w:val="center"/>
          </w:tcPr>
          <w:p w14:paraId="1357D1BB" w14:textId="12D9331A" w:rsidR="00B07D8D" w:rsidRPr="0021281E" w:rsidRDefault="00B07D8D" w:rsidP="00A52316">
            <w:pPr>
              <w:jc w:val="center"/>
              <w:rPr>
                <w:rFonts w:asciiTheme="majorHAnsi" w:hAnsiTheme="majorHAnsi" w:cstheme="majorHAnsi"/>
                <w:sz w:val="22"/>
                <w:szCs w:val="22"/>
              </w:rPr>
            </w:pPr>
            <w:r w:rsidRPr="0021281E">
              <w:rPr>
                <w:rFonts w:asciiTheme="majorHAnsi" w:hAnsiTheme="majorHAnsi" w:cstheme="majorHAnsi"/>
                <w:sz w:val="22"/>
                <w:szCs w:val="22"/>
              </w:rPr>
              <w:t>1.</w:t>
            </w:r>
            <w:r w:rsidR="00A06585">
              <w:rPr>
                <w:rFonts w:asciiTheme="majorHAnsi" w:hAnsiTheme="majorHAnsi" w:cstheme="majorHAnsi"/>
                <w:sz w:val="22"/>
                <w:szCs w:val="22"/>
              </w:rPr>
              <w:t>1</w:t>
            </w:r>
          </w:p>
        </w:tc>
        <w:tc>
          <w:tcPr>
            <w:tcW w:w="902" w:type="pct"/>
            <w:tcBorders>
              <w:top w:val="single" w:sz="6" w:space="0" w:color="auto"/>
              <w:left w:val="single" w:sz="6" w:space="0" w:color="auto"/>
              <w:bottom w:val="single" w:sz="6" w:space="0" w:color="auto"/>
              <w:right w:val="single" w:sz="6" w:space="0" w:color="auto"/>
            </w:tcBorders>
            <w:vAlign w:val="center"/>
          </w:tcPr>
          <w:p w14:paraId="2B15BCBD" w14:textId="53BE2356" w:rsidR="00B07D8D" w:rsidRPr="0021281E" w:rsidRDefault="00B07D8D" w:rsidP="00A52316">
            <w:pPr>
              <w:rPr>
                <w:rFonts w:asciiTheme="majorHAnsi" w:hAnsiTheme="majorHAnsi" w:cstheme="majorHAnsi"/>
                <w:sz w:val="22"/>
                <w:szCs w:val="22"/>
              </w:rPr>
            </w:pPr>
            <w:r w:rsidRPr="0021281E">
              <w:rPr>
                <w:rFonts w:asciiTheme="majorHAnsi" w:hAnsiTheme="majorHAnsi" w:cstheme="majorHAnsi"/>
                <w:sz w:val="22"/>
                <w:szCs w:val="22"/>
              </w:rPr>
              <w:t>Juhi Dewre</w:t>
            </w:r>
          </w:p>
        </w:tc>
        <w:tc>
          <w:tcPr>
            <w:tcW w:w="951" w:type="pct"/>
            <w:tcBorders>
              <w:top w:val="single" w:sz="6" w:space="0" w:color="auto"/>
              <w:left w:val="single" w:sz="6" w:space="0" w:color="auto"/>
              <w:bottom w:val="single" w:sz="6" w:space="0" w:color="auto"/>
              <w:right w:val="single" w:sz="6" w:space="0" w:color="auto"/>
            </w:tcBorders>
            <w:vAlign w:val="center"/>
          </w:tcPr>
          <w:p w14:paraId="7BF67546" w14:textId="405E7F78" w:rsidR="00B07D8D" w:rsidRPr="0021281E" w:rsidRDefault="00B07D8D" w:rsidP="00A52316">
            <w:pPr>
              <w:autoSpaceDE w:val="0"/>
              <w:autoSpaceDN w:val="0"/>
              <w:spacing w:before="40" w:after="40"/>
              <w:rPr>
                <w:rFonts w:asciiTheme="majorHAnsi" w:hAnsiTheme="majorHAnsi" w:cstheme="majorHAnsi"/>
                <w:sz w:val="22"/>
                <w:szCs w:val="22"/>
              </w:rPr>
            </w:pPr>
            <w:r w:rsidRPr="0021281E">
              <w:rPr>
                <w:rFonts w:asciiTheme="majorHAnsi" w:hAnsiTheme="majorHAnsi" w:cstheme="majorHAnsi"/>
                <w:sz w:val="22"/>
                <w:szCs w:val="22"/>
              </w:rPr>
              <w:t>Kiran Satpute</w:t>
            </w:r>
          </w:p>
        </w:tc>
      </w:tr>
    </w:tbl>
    <w:p w14:paraId="2843083F" w14:textId="77777777" w:rsidR="006E457E" w:rsidRPr="0021281E" w:rsidRDefault="006E457E" w:rsidP="006E457E">
      <w:pPr>
        <w:pStyle w:val="TOCHeading"/>
        <w:tabs>
          <w:tab w:val="left" w:pos="3930"/>
        </w:tabs>
        <w:rPr>
          <w:rFonts w:eastAsia="Times New Roman" w:cstheme="majorHAnsi"/>
          <w:color w:val="auto"/>
          <w:sz w:val="22"/>
          <w:szCs w:val="22"/>
        </w:rPr>
      </w:pPr>
      <w:r w:rsidRPr="0021281E">
        <w:rPr>
          <w:rFonts w:eastAsia="Times New Roman" w:cstheme="majorHAnsi"/>
          <w:color w:val="auto"/>
          <w:sz w:val="22"/>
          <w:szCs w:val="22"/>
        </w:rPr>
        <w:tab/>
      </w:r>
    </w:p>
    <w:p w14:paraId="2EA02A56" w14:textId="3F5101AD" w:rsidR="006E457E" w:rsidRPr="0021281E" w:rsidRDefault="006E457E" w:rsidP="00A52316">
      <w:pPr>
        <w:jc w:val="both"/>
        <w:rPr>
          <w:rFonts w:asciiTheme="majorHAnsi" w:hAnsiTheme="majorHAnsi" w:cstheme="majorHAnsi"/>
          <w:b/>
          <w:bCs/>
          <w:sz w:val="22"/>
          <w:szCs w:val="22"/>
        </w:rPr>
      </w:pPr>
      <w:r w:rsidRPr="0021281E">
        <w:rPr>
          <w:rFonts w:asciiTheme="majorHAnsi" w:hAnsiTheme="majorHAnsi" w:cstheme="majorHAnsi"/>
          <w:b/>
          <w:bCs/>
          <w:sz w:val="22"/>
          <w:szCs w:val="22"/>
        </w:rPr>
        <w:t xml:space="preserve">Review: </w:t>
      </w:r>
      <w:r w:rsidRPr="0021281E">
        <w:rPr>
          <w:rFonts w:asciiTheme="majorHAnsi" w:hAnsiTheme="majorHAnsi" w:cstheme="majorHAnsi"/>
          <w:sz w:val="22"/>
          <w:szCs w:val="22"/>
        </w:rPr>
        <w:t xml:space="preserve">This document shall be reviewed once a year or at the time of any major change in </w:t>
      </w:r>
      <w:r w:rsidR="000420D5" w:rsidRPr="0021281E">
        <w:rPr>
          <w:rFonts w:asciiTheme="majorHAnsi" w:hAnsiTheme="majorHAnsi" w:cstheme="majorHAnsi"/>
          <w:sz w:val="22"/>
          <w:szCs w:val="22"/>
        </w:rPr>
        <w:t>the existing</w:t>
      </w:r>
      <w:r w:rsidRPr="0021281E">
        <w:rPr>
          <w:rFonts w:asciiTheme="majorHAnsi" w:hAnsiTheme="majorHAnsi" w:cstheme="majorHAnsi"/>
          <w:sz w:val="22"/>
          <w:szCs w:val="22"/>
        </w:rPr>
        <w:t xml:space="preserve"> environment affecting policies and procedures, whichever is earlier.</w:t>
      </w:r>
    </w:p>
    <w:p w14:paraId="518500BB" w14:textId="77777777" w:rsidR="006E457E" w:rsidRPr="0021281E" w:rsidRDefault="006E457E" w:rsidP="00A52316">
      <w:pPr>
        <w:spacing w:line="360" w:lineRule="auto"/>
        <w:jc w:val="both"/>
        <w:rPr>
          <w:rFonts w:asciiTheme="majorHAnsi" w:hAnsiTheme="majorHAnsi" w:cstheme="majorHAnsi"/>
          <w:b/>
          <w:sz w:val="22"/>
          <w:szCs w:val="22"/>
          <w:u w:val="single"/>
        </w:rPr>
      </w:pPr>
    </w:p>
    <w:p w14:paraId="7679D774" w14:textId="39E02C6E" w:rsidR="006E457E" w:rsidRPr="0021281E" w:rsidRDefault="006E457E" w:rsidP="00A52316">
      <w:pPr>
        <w:autoSpaceDE w:val="0"/>
        <w:autoSpaceDN w:val="0"/>
        <w:adjustRightInd w:val="0"/>
        <w:jc w:val="both"/>
        <w:rPr>
          <w:rFonts w:asciiTheme="majorHAnsi" w:hAnsiTheme="majorHAnsi" w:cstheme="majorHAnsi"/>
          <w:sz w:val="22"/>
          <w:szCs w:val="22"/>
        </w:rPr>
      </w:pPr>
      <w:r w:rsidRPr="0021281E">
        <w:rPr>
          <w:rFonts w:asciiTheme="majorHAnsi" w:hAnsiTheme="majorHAnsi" w:cstheme="majorHAnsi"/>
          <w:b/>
          <w:sz w:val="22"/>
          <w:szCs w:val="22"/>
        </w:rPr>
        <w:t>Disclaimer:</w:t>
      </w:r>
      <w:r w:rsidRPr="0021281E">
        <w:rPr>
          <w:rFonts w:asciiTheme="majorHAnsi" w:hAnsiTheme="majorHAnsi" w:cstheme="majorHAnsi"/>
          <w:sz w:val="22"/>
          <w:szCs w:val="22"/>
        </w:rPr>
        <w:t xml:space="preserve"> Information content of this document is confidential and is proprietary to </w:t>
      </w:r>
      <w:r w:rsidR="009E3A63">
        <w:rPr>
          <w:rFonts w:asciiTheme="majorHAnsi" w:hAnsiTheme="majorHAnsi" w:cstheme="majorHAnsi"/>
          <w:sz w:val="22"/>
          <w:szCs w:val="22"/>
        </w:rPr>
        <w:t>PARKAR</w:t>
      </w:r>
      <w:r w:rsidRPr="0021281E">
        <w:rPr>
          <w:rFonts w:asciiTheme="majorHAnsi" w:hAnsiTheme="majorHAnsi" w:cstheme="majorHAnsi"/>
          <w:sz w:val="22"/>
          <w:szCs w:val="22"/>
        </w:rPr>
        <w:t xml:space="preserve">. By accessing this information, you acknowledge and agree that you are subject to keeping the information confidential. No part of this document may be reproduced in any form without prior written consent from </w:t>
      </w:r>
      <w:r w:rsidR="009E3A63">
        <w:rPr>
          <w:rFonts w:asciiTheme="majorHAnsi" w:hAnsiTheme="majorHAnsi" w:cstheme="majorHAnsi"/>
          <w:sz w:val="22"/>
          <w:szCs w:val="22"/>
        </w:rPr>
        <w:t>PARKAR</w:t>
      </w:r>
      <w:r w:rsidRPr="0021281E">
        <w:rPr>
          <w:rFonts w:asciiTheme="majorHAnsi" w:hAnsiTheme="majorHAnsi" w:cstheme="majorHAnsi"/>
          <w:sz w:val="22"/>
          <w:szCs w:val="22"/>
        </w:rPr>
        <w:t>.</w:t>
      </w:r>
    </w:p>
    <w:p w14:paraId="3B4B6EF5" w14:textId="77777777" w:rsidR="006E457E" w:rsidRPr="0021281E" w:rsidRDefault="006E457E" w:rsidP="006E457E">
      <w:pPr>
        <w:pStyle w:val="TOCHeading"/>
        <w:tabs>
          <w:tab w:val="left" w:pos="3692"/>
        </w:tabs>
        <w:rPr>
          <w:rFonts w:eastAsia="Times New Roman" w:cstheme="majorHAnsi"/>
          <w:color w:val="auto"/>
          <w:sz w:val="22"/>
          <w:szCs w:val="22"/>
        </w:rPr>
      </w:pPr>
      <w:r w:rsidRPr="0021281E">
        <w:rPr>
          <w:rFonts w:eastAsia="Times New Roman" w:cstheme="majorHAnsi"/>
          <w:color w:val="auto"/>
          <w:sz w:val="22"/>
          <w:szCs w:val="22"/>
        </w:rPr>
        <w:tab/>
      </w:r>
    </w:p>
    <w:p w14:paraId="57EC838C" w14:textId="77777777" w:rsidR="006E457E" w:rsidRPr="0021281E" w:rsidRDefault="006E457E" w:rsidP="006E457E">
      <w:pPr>
        <w:pStyle w:val="TOCHeading"/>
        <w:tabs>
          <w:tab w:val="left" w:pos="840"/>
          <w:tab w:val="center" w:pos="4680"/>
        </w:tabs>
        <w:rPr>
          <w:rFonts w:eastAsia="Times New Roman" w:cstheme="majorHAnsi"/>
          <w:color w:val="auto"/>
          <w:sz w:val="22"/>
          <w:szCs w:val="22"/>
        </w:rPr>
      </w:pPr>
      <w:r w:rsidRPr="0021281E">
        <w:rPr>
          <w:rFonts w:eastAsia="Times New Roman" w:cstheme="majorHAnsi"/>
          <w:color w:val="auto"/>
          <w:sz w:val="22"/>
          <w:szCs w:val="22"/>
        </w:rPr>
        <w:t xml:space="preserve">                  </w:t>
      </w:r>
    </w:p>
    <w:p w14:paraId="277F63D5" w14:textId="77777777" w:rsidR="006E457E" w:rsidRPr="0021281E" w:rsidRDefault="006E457E" w:rsidP="006E457E">
      <w:pPr>
        <w:pStyle w:val="TOCHeading"/>
        <w:tabs>
          <w:tab w:val="left" w:pos="840"/>
          <w:tab w:val="center" w:pos="4680"/>
        </w:tabs>
        <w:rPr>
          <w:rFonts w:eastAsia="Times New Roman" w:cstheme="majorHAnsi"/>
          <w:color w:val="auto"/>
          <w:sz w:val="22"/>
          <w:szCs w:val="22"/>
        </w:rPr>
      </w:pPr>
    </w:p>
    <w:p w14:paraId="5D25B147" w14:textId="77777777" w:rsidR="006E457E" w:rsidRPr="0021281E" w:rsidRDefault="006E457E" w:rsidP="006E457E">
      <w:pPr>
        <w:pStyle w:val="TOCHeading"/>
        <w:tabs>
          <w:tab w:val="left" w:pos="840"/>
          <w:tab w:val="center" w:pos="4680"/>
        </w:tabs>
        <w:rPr>
          <w:rFonts w:eastAsia="Times New Roman" w:cstheme="majorHAnsi"/>
          <w:color w:val="auto"/>
          <w:sz w:val="22"/>
          <w:szCs w:val="22"/>
        </w:rPr>
      </w:pPr>
    </w:p>
    <w:p w14:paraId="0A0ED4E7" w14:textId="77777777" w:rsidR="006E457E" w:rsidRPr="0021281E" w:rsidRDefault="006E457E" w:rsidP="006E457E">
      <w:pPr>
        <w:rPr>
          <w:rFonts w:asciiTheme="majorHAnsi" w:hAnsiTheme="majorHAnsi" w:cstheme="majorHAnsi"/>
          <w:sz w:val="22"/>
          <w:szCs w:val="22"/>
        </w:rPr>
      </w:pPr>
    </w:p>
    <w:p w14:paraId="760A48CE" w14:textId="77777777" w:rsidR="006E457E" w:rsidRPr="0021281E" w:rsidRDefault="006E457E" w:rsidP="006E457E">
      <w:pPr>
        <w:rPr>
          <w:rFonts w:asciiTheme="majorHAnsi" w:hAnsiTheme="majorHAnsi" w:cstheme="majorHAnsi"/>
          <w:sz w:val="22"/>
          <w:szCs w:val="22"/>
        </w:rPr>
      </w:pPr>
    </w:p>
    <w:p w14:paraId="0397EB18" w14:textId="77777777" w:rsidR="006E457E" w:rsidRPr="0021281E" w:rsidRDefault="006E457E" w:rsidP="006E457E">
      <w:pPr>
        <w:rPr>
          <w:rFonts w:asciiTheme="majorHAnsi" w:hAnsiTheme="majorHAnsi" w:cstheme="majorHAnsi"/>
          <w:sz w:val="22"/>
          <w:szCs w:val="22"/>
        </w:rPr>
      </w:pPr>
    </w:p>
    <w:p w14:paraId="7622ACB1" w14:textId="77777777" w:rsidR="006E457E" w:rsidRPr="0021281E" w:rsidRDefault="006E457E" w:rsidP="006E457E">
      <w:pPr>
        <w:rPr>
          <w:rFonts w:asciiTheme="majorHAnsi" w:hAnsiTheme="majorHAnsi" w:cstheme="majorHAnsi"/>
          <w:sz w:val="22"/>
          <w:szCs w:val="22"/>
        </w:rPr>
      </w:pPr>
    </w:p>
    <w:p w14:paraId="2B47EC40" w14:textId="77777777" w:rsidR="006E457E" w:rsidRPr="0021281E" w:rsidRDefault="006E457E" w:rsidP="006E457E">
      <w:pPr>
        <w:rPr>
          <w:rFonts w:asciiTheme="majorHAnsi" w:hAnsiTheme="majorHAnsi" w:cstheme="majorHAnsi"/>
          <w:sz w:val="22"/>
          <w:szCs w:val="22"/>
        </w:rPr>
      </w:pPr>
    </w:p>
    <w:p w14:paraId="55E69DE9" w14:textId="77777777" w:rsidR="006E457E" w:rsidRPr="0021281E" w:rsidRDefault="006E457E" w:rsidP="006E457E">
      <w:pPr>
        <w:rPr>
          <w:rFonts w:asciiTheme="majorHAnsi" w:hAnsiTheme="majorHAnsi" w:cstheme="majorHAnsi"/>
          <w:sz w:val="22"/>
          <w:szCs w:val="22"/>
        </w:rPr>
      </w:pPr>
    </w:p>
    <w:p w14:paraId="0B44CBFD" w14:textId="77777777" w:rsidR="006E457E" w:rsidRPr="0021281E" w:rsidRDefault="006E457E" w:rsidP="006E457E">
      <w:pPr>
        <w:rPr>
          <w:rFonts w:asciiTheme="majorHAnsi" w:hAnsiTheme="majorHAnsi" w:cstheme="majorHAnsi"/>
          <w:sz w:val="22"/>
          <w:szCs w:val="22"/>
        </w:rPr>
      </w:pPr>
    </w:p>
    <w:p w14:paraId="6952624E" w14:textId="1E80C54E" w:rsidR="006E457E" w:rsidRPr="0021281E" w:rsidRDefault="006E457E" w:rsidP="00C37191">
      <w:pPr>
        <w:spacing w:after="160" w:line="259" w:lineRule="auto"/>
        <w:jc w:val="center"/>
        <w:rPr>
          <w:rFonts w:asciiTheme="majorHAnsi" w:hAnsiTheme="majorHAnsi" w:cstheme="majorHAnsi"/>
          <w:b/>
          <w:sz w:val="22"/>
          <w:szCs w:val="22"/>
        </w:rPr>
      </w:pPr>
      <w:r w:rsidRPr="0021281E">
        <w:rPr>
          <w:rFonts w:asciiTheme="majorHAnsi" w:hAnsiTheme="majorHAnsi" w:cstheme="majorHAnsi"/>
          <w:b/>
          <w:sz w:val="22"/>
          <w:szCs w:val="22"/>
        </w:rPr>
        <w:t>Table of Contents</w:t>
      </w:r>
    </w:p>
    <w:p w14:paraId="3A4BDAF8" w14:textId="77777777" w:rsidR="006E457E" w:rsidRPr="0021281E" w:rsidRDefault="006E457E" w:rsidP="006E457E">
      <w:pPr>
        <w:spacing w:after="160" w:line="259" w:lineRule="auto"/>
        <w:rPr>
          <w:rFonts w:asciiTheme="majorHAnsi" w:hAnsiTheme="majorHAnsi" w:cstheme="majorHAnsi"/>
          <w:b/>
          <w:sz w:val="22"/>
          <w:szCs w:val="22"/>
        </w:rPr>
      </w:pPr>
    </w:p>
    <w:sdt>
      <w:sdtPr>
        <w:rPr>
          <w:rFonts w:ascii="Arial" w:eastAsia="Times New Roman" w:hAnsi="Arial" w:cstheme="majorHAnsi"/>
          <w:color w:val="auto"/>
          <w:sz w:val="22"/>
          <w:szCs w:val="22"/>
        </w:rPr>
        <w:id w:val="1645240735"/>
        <w:docPartObj>
          <w:docPartGallery w:val="Table of Contents"/>
          <w:docPartUnique/>
        </w:docPartObj>
      </w:sdtPr>
      <w:sdtEndPr>
        <w:rPr>
          <w:b/>
          <w:bCs/>
          <w:noProof/>
        </w:rPr>
      </w:sdtEndPr>
      <w:sdtContent>
        <w:p w14:paraId="0B1C218E" w14:textId="77777777" w:rsidR="006E457E" w:rsidRPr="0021281E" w:rsidRDefault="006E457E" w:rsidP="006E457E">
          <w:pPr>
            <w:pStyle w:val="TOCHeading"/>
            <w:rPr>
              <w:rFonts w:cstheme="majorHAnsi"/>
              <w:sz w:val="22"/>
              <w:szCs w:val="22"/>
            </w:rPr>
          </w:pPr>
        </w:p>
        <w:p w14:paraId="514006AC" w14:textId="77777777" w:rsidR="006E457E" w:rsidRPr="0021281E" w:rsidRDefault="006E457E" w:rsidP="006E457E">
          <w:pPr>
            <w:pStyle w:val="TOC1"/>
            <w:rPr>
              <w:rFonts w:asciiTheme="majorHAnsi" w:eastAsiaTheme="minorEastAsia" w:hAnsiTheme="majorHAnsi" w:cstheme="majorHAnsi"/>
              <w:noProof/>
              <w:lang w:val="en-IN" w:eastAsia="en-IN"/>
            </w:rPr>
          </w:pPr>
          <w:r w:rsidRPr="0021281E">
            <w:rPr>
              <w:rFonts w:asciiTheme="majorHAnsi" w:hAnsiTheme="majorHAnsi" w:cstheme="majorHAnsi"/>
            </w:rPr>
            <w:fldChar w:fldCharType="begin"/>
          </w:r>
          <w:r w:rsidRPr="0021281E">
            <w:rPr>
              <w:rFonts w:asciiTheme="majorHAnsi" w:hAnsiTheme="majorHAnsi" w:cstheme="majorHAnsi"/>
            </w:rPr>
            <w:instrText xml:space="preserve"> TOC \o "1-3" \h \z \u </w:instrText>
          </w:r>
          <w:r w:rsidRPr="0021281E">
            <w:rPr>
              <w:rFonts w:asciiTheme="majorHAnsi" w:hAnsiTheme="majorHAnsi" w:cstheme="majorHAnsi"/>
            </w:rPr>
            <w:fldChar w:fldCharType="separate"/>
          </w:r>
          <w:hyperlink w:anchor="_Toc12467759" w:history="1">
            <w:r w:rsidRPr="0021281E">
              <w:rPr>
                <w:rStyle w:val="Hyperlink"/>
                <w:rFonts w:asciiTheme="majorHAnsi" w:hAnsiTheme="majorHAnsi" w:cstheme="majorHAnsi"/>
                <w:noProof/>
              </w:rPr>
              <w:t>1.</w:t>
            </w:r>
            <w:r w:rsidRPr="0021281E">
              <w:rPr>
                <w:rFonts w:asciiTheme="majorHAnsi" w:eastAsiaTheme="minorEastAsia" w:hAnsiTheme="majorHAnsi" w:cstheme="majorHAnsi"/>
                <w:noProof/>
                <w:lang w:val="en-IN" w:eastAsia="en-IN"/>
              </w:rPr>
              <w:tab/>
            </w:r>
            <w:r w:rsidRPr="0021281E">
              <w:rPr>
                <w:rStyle w:val="Hyperlink"/>
                <w:rFonts w:asciiTheme="majorHAnsi" w:hAnsiTheme="majorHAnsi" w:cstheme="majorHAnsi"/>
                <w:noProof/>
              </w:rPr>
              <w:t>Flexible Benefits Overview</w:t>
            </w:r>
            <w:r w:rsidRPr="0021281E">
              <w:rPr>
                <w:rFonts w:asciiTheme="majorHAnsi" w:hAnsiTheme="majorHAnsi" w:cstheme="majorHAnsi"/>
                <w:noProof/>
                <w:webHidden/>
              </w:rPr>
              <w:tab/>
            </w:r>
            <w:r w:rsidRPr="0021281E">
              <w:rPr>
                <w:rFonts w:asciiTheme="majorHAnsi" w:hAnsiTheme="majorHAnsi" w:cstheme="majorHAnsi"/>
                <w:noProof/>
                <w:webHidden/>
              </w:rPr>
              <w:fldChar w:fldCharType="begin"/>
            </w:r>
            <w:r w:rsidRPr="0021281E">
              <w:rPr>
                <w:rFonts w:asciiTheme="majorHAnsi" w:hAnsiTheme="majorHAnsi" w:cstheme="majorHAnsi"/>
                <w:noProof/>
                <w:webHidden/>
              </w:rPr>
              <w:instrText xml:space="preserve"> PAGEREF _Toc12467759 \h </w:instrText>
            </w:r>
            <w:r w:rsidRPr="0021281E">
              <w:rPr>
                <w:rFonts w:asciiTheme="majorHAnsi" w:hAnsiTheme="majorHAnsi" w:cstheme="majorHAnsi"/>
                <w:noProof/>
                <w:webHidden/>
              </w:rPr>
            </w:r>
            <w:r w:rsidRPr="0021281E">
              <w:rPr>
                <w:rFonts w:asciiTheme="majorHAnsi" w:hAnsiTheme="majorHAnsi" w:cstheme="majorHAnsi"/>
                <w:noProof/>
                <w:webHidden/>
              </w:rPr>
              <w:fldChar w:fldCharType="separate"/>
            </w:r>
            <w:r w:rsidRPr="0021281E">
              <w:rPr>
                <w:rFonts w:asciiTheme="majorHAnsi" w:hAnsiTheme="majorHAnsi" w:cstheme="majorHAnsi"/>
                <w:noProof/>
                <w:webHidden/>
              </w:rPr>
              <w:t>4</w:t>
            </w:r>
            <w:r w:rsidRPr="0021281E">
              <w:rPr>
                <w:rFonts w:asciiTheme="majorHAnsi" w:hAnsiTheme="majorHAnsi" w:cstheme="majorHAnsi"/>
                <w:noProof/>
                <w:webHidden/>
              </w:rPr>
              <w:fldChar w:fldCharType="end"/>
            </w:r>
          </w:hyperlink>
        </w:p>
        <w:p w14:paraId="204CD645" w14:textId="77777777" w:rsidR="006E457E" w:rsidRPr="0021281E" w:rsidRDefault="009E3A63" w:rsidP="006E457E">
          <w:pPr>
            <w:pStyle w:val="TOC1"/>
            <w:rPr>
              <w:rFonts w:asciiTheme="majorHAnsi" w:eastAsiaTheme="minorEastAsia" w:hAnsiTheme="majorHAnsi" w:cstheme="majorHAnsi"/>
              <w:noProof/>
              <w:lang w:val="en-IN" w:eastAsia="en-IN"/>
            </w:rPr>
          </w:pPr>
          <w:hyperlink w:anchor="_Toc12467760" w:history="1">
            <w:r w:rsidR="006E457E" w:rsidRPr="0021281E">
              <w:rPr>
                <w:rStyle w:val="Hyperlink"/>
                <w:rFonts w:asciiTheme="majorHAnsi" w:hAnsiTheme="majorHAnsi" w:cstheme="majorHAnsi"/>
                <w:noProof/>
              </w:rPr>
              <w:t>2.</w:t>
            </w:r>
            <w:r w:rsidR="006E457E" w:rsidRPr="0021281E">
              <w:rPr>
                <w:rFonts w:asciiTheme="majorHAnsi" w:eastAsiaTheme="minorEastAsia" w:hAnsiTheme="majorHAnsi" w:cstheme="majorHAnsi"/>
                <w:noProof/>
                <w:lang w:val="en-IN" w:eastAsia="en-IN"/>
              </w:rPr>
              <w:tab/>
            </w:r>
            <w:r w:rsidR="006E457E" w:rsidRPr="0021281E">
              <w:rPr>
                <w:rStyle w:val="Hyperlink"/>
                <w:rFonts w:asciiTheme="majorHAnsi" w:hAnsiTheme="majorHAnsi" w:cstheme="majorHAnsi"/>
                <w:noProof/>
              </w:rPr>
              <w:t>Violation of Policy</w:t>
            </w:r>
            <w:r w:rsidR="006E457E" w:rsidRPr="0021281E">
              <w:rPr>
                <w:rFonts w:asciiTheme="majorHAnsi" w:hAnsiTheme="majorHAnsi" w:cstheme="majorHAnsi"/>
                <w:noProof/>
                <w:webHidden/>
              </w:rPr>
              <w:tab/>
            </w:r>
            <w:r w:rsidR="006E457E" w:rsidRPr="0021281E">
              <w:rPr>
                <w:rFonts w:asciiTheme="majorHAnsi" w:hAnsiTheme="majorHAnsi" w:cstheme="majorHAnsi"/>
                <w:noProof/>
                <w:webHidden/>
              </w:rPr>
              <w:fldChar w:fldCharType="begin"/>
            </w:r>
            <w:r w:rsidR="006E457E" w:rsidRPr="0021281E">
              <w:rPr>
                <w:rFonts w:asciiTheme="majorHAnsi" w:hAnsiTheme="majorHAnsi" w:cstheme="majorHAnsi"/>
                <w:noProof/>
                <w:webHidden/>
              </w:rPr>
              <w:instrText xml:space="preserve"> PAGEREF _Toc12467760 \h </w:instrText>
            </w:r>
            <w:r w:rsidR="006E457E" w:rsidRPr="0021281E">
              <w:rPr>
                <w:rFonts w:asciiTheme="majorHAnsi" w:hAnsiTheme="majorHAnsi" w:cstheme="majorHAnsi"/>
                <w:noProof/>
                <w:webHidden/>
              </w:rPr>
            </w:r>
            <w:r w:rsidR="006E457E" w:rsidRPr="0021281E">
              <w:rPr>
                <w:rFonts w:asciiTheme="majorHAnsi" w:hAnsiTheme="majorHAnsi" w:cstheme="majorHAnsi"/>
                <w:noProof/>
                <w:webHidden/>
              </w:rPr>
              <w:fldChar w:fldCharType="separate"/>
            </w:r>
            <w:r w:rsidR="006E457E" w:rsidRPr="0021281E">
              <w:rPr>
                <w:rFonts w:asciiTheme="majorHAnsi" w:hAnsiTheme="majorHAnsi" w:cstheme="majorHAnsi"/>
                <w:noProof/>
                <w:webHidden/>
              </w:rPr>
              <w:t>5</w:t>
            </w:r>
            <w:r w:rsidR="006E457E" w:rsidRPr="0021281E">
              <w:rPr>
                <w:rFonts w:asciiTheme="majorHAnsi" w:hAnsiTheme="majorHAnsi" w:cstheme="majorHAnsi"/>
                <w:noProof/>
                <w:webHidden/>
              </w:rPr>
              <w:fldChar w:fldCharType="end"/>
            </w:r>
          </w:hyperlink>
        </w:p>
        <w:p w14:paraId="3EC4CA1E" w14:textId="77777777" w:rsidR="006E457E" w:rsidRPr="0021281E" w:rsidRDefault="009E3A63" w:rsidP="006E457E">
          <w:pPr>
            <w:pStyle w:val="TOC1"/>
            <w:rPr>
              <w:rFonts w:asciiTheme="majorHAnsi" w:eastAsiaTheme="minorEastAsia" w:hAnsiTheme="majorHAnsi" w:cstheme="majorHAnsi"/>
              <w:noProof/>
              <w:lang w:val="en-IN" w:eastAsia="en-IN"/>
            </w:rPr>
          </w:pPr>
          <w:hyperlink w:anchor="_Toc12467761" w:history="1">
            <w:r w:rsidR="006E457E" w:rsidRPr="0021281E">
              <w:rPr>
                <w:rStyle w:val="Hyperlink"/>
                <w:rFonts w:asciiTheme="majorHAnsi" w:hAnsiTheme="majorHAnsi" w:cstheme="majorHAnsi"/>
                <w:noProof/>
              </w:rPr>
              <w:t>3.</w:t>
            </w:r>
            <w:r w:rsidR="006E457E" w:rsidRPr="0021281E">
              <w:rPr>
                <w:rFonts w:asciiTheme="majorHAnsi" w:eastAsiaTheme="minorEastAsia" w:hAnsiTheme="majorHAnsi" w:cstheme="majorHAnsi"/>
                <w:noProof/>
                <w:lang w:val="en-IN" w:eastAsia="en-IN"/>
              </w:rPr>
              <w:tab/>
            </w:r>
            <w:r w:rsidR="006E457E" w:rsidRPr="0021281E">
              <w:rPr>
                <w:rStyle w:val="Hyperlink"/>
                <w:rFonts w:asciiTheme="majorHAnsi" w:hAnsiTheme="majorHAnsi" w:cstheme="majorHAnsi"/>
                <w:noProof/>
              </w:rPr>
              <w:t>Enforcement</w:t>
            </w:r>
            <w:r w:rsidR="006E457E" w:rsidRPr="0021281E">
              <w:rPr>
                <w:rFonts w:asciiTheme="majorHAnsi" w:hAnsiTheme="majorHAnsi" w:cstheme="majorHAnsi"/>
                <w:noProof/>
                <w:webHidden/>
              </w:rPr>
              <w:tab/>
            </w:r>
            <w:r w:rsidR="006E457E" w:rsidRPr="0021281E">
              <w:rPr>
                <w:rFonts w:asciiTheme="majorHAnsi" w:hAnsiTheme="majorHAnsi" w:cstheme="majorHAnsi"/>
                <w:noProof/>
                <w:webHidden/>
              </w:rPr>
              <w:fldChar w:fldCharType="begin"/>
            </w:r>
            <w:r w:rsidR="006E457E" w:rsidRPr="0021281E">
              <w:rPr>
                <w:rFonts w:asciiTheme="majorHAnsi" w:hAnsiTheme="majorHAnsi" w:cstheme="majorHAnsi"/>
                <w:noProof/>
                <w:webHidden/>
              </w:rPr>
              <w:instrText xml:space="preserve"> PAGEREF _Toc12467761 \h </w:instrText>
            </w:r>
            <w:r w:rsidR="006E457E" w:rsidRPr="0021281E">
              <w:rPr>
                <w:rFonts w:asciiTheme="majorHAnsi" w:hAnsiTheme="majorHAnsi" w:cstheme="majorHAnsi"/>
                <w:noProof/>
                <w:webHidden/>
              </w:rPr>
            </w:r>
            <w:r w:rsidR="006E457E" w:rsidRPr="0021281E">
              <w:rPr>
                <w:rFonts w:asciiTheme="majorHAnsi" w:hAnsiTheme="majorHAnsi" w:cstheme="majorHAnsi"/>
                <w:noProof/>
                <w:webHidden/>
              </w:rPr>
              <w:fldChar w:fldCharType="separate"/>
            </w:r>
            <w:r w:rsidR="006E457E" w:rsidRPr="0021281E">
              <w:rPr>
                <w:rFonts w:asciiTheme="majorHAnsi" w:hAnsiTheme="majorHAnsi" w:cstheme="majorHAnsi"/>
                <w:noProof/>
                <w:webHidden/>
              </w:rPr>
              <w:t>5</w:t>
            </w:r>
            <w:r w:rsidR="006E457E" w:rsidRPr="0021281E">
              <w:rPr>
                <w:rFonts w:asciiTheme="majorHAnsi" w:hAnsiTheme="majorHAnsi" w:cstheme="majorHAnsi"/>
                <w:noProof/>
                <w:webHidden/>
              </w:rPr>
              <w:fldChar w:fldCharType="end"/>
            </w:r>
          </w:hyperlink>
        </w:p>
        <w:p w14:paraId="1E8AAB74" w14:textId="77777777" w:rsidR="006E457E" w:rsidRPr="0021281E" w:rsidRDefault="009E3A63" w:rsidP="006E457E">
          <w:pPr>
            <w:pStyle w:val="TOC1"/>
            <w:rPr>
              <w:rFonts w:asciiTheme="majorHAnsi" w:eastAsiaTheme="minorEastAsia" w:hAnsiTheme="majorHAnsi" w:cstheme="majorHAnsi"/>
              <w:noProof/>
              <w:lang w:val="en-IN" w:eastAsia="en-IN"/>
            </w:rPr>
          </w:pPr>
          <w:hyperlink w:anchor="_Toc12467762" w:history="1">
            <w:r w:rsidR="006E457E" w:rsidRPr="0021281E">
              <w:rPr>
                <w:rStyle w:val="Hyperlink"/>
                <w:rFonts w:asciiTheme="majorHAnsi" w:hAnsiTheme="majorHAnsi" w:cstheme="majorHAnsi"/>
                <w:noProof/>
              </w:rPr>
              <w:t>4.</w:t>
            </w:r>
            <w:r w:rsidR="006E457E" w:rsidRPr="0021281E">
              <w:rPr>
                <w:rFonts w:asciiTheme="majorHAnsi" w:eastAsiaTheme="minorEastAsia" w:hAnsiTheme="majorHAnsi" w:cstheme="majorHAnsi"/>
                <w:noProof/>
                <w:lang w:val="en-IN" w:eastAsia="en-IN"/>
              </w:rPr>
              <w:tab/>
            </w:r>
            <w:r w:rsidR="006E457E" w:rsidRPr="0021281E">
              <w:rPr>
                <w:rStyle w:val="Hyperlink"/>
                <w:rFonts w:asciiTheme="majorHAnsi" w:hAnsiTheme="majorHAnsi" w:cstheme="majorHAnsi"/>
                <w:noProof/>
              </w:rPr>
              <w:t>Document Owner and Approval</w:t>
            </w:r>
            <w:r w:rsidR="006E457E" w:rsidRPr="0021281E">
              <w:rPr>
                <w:rFonts w:asciiTheme="majorHAnsi" w:hAnsiTheme="majorHAnsi" w:cstheme="majorHAnsi"/>
                <w:noProof/>
                <w:webHidden/>
              </w:rPr>
              <w:tab/>
            </w:r>
            <w:r w:rsidR="006E457E" w:rsidRPr="0021281E">
              <w:rPr>
                <w:rFonts w:asciiTheme="majorHAnsi" w:hAnsiTheme="majorHAnsi" w:cstheme="majorHAnsi"/>
                <w:noProof/>
                <w:webHidden/>
              </w:rPr>
              <w:fldChar w:fldCharType="begin"/>
            </w:r>
            <w:r w:rsidR="006E457E" w:rsidRPr="0021281E">
              <w:rPr>
                <w:rFonts w:asciiTheme="majorHAnsi" w:hAnsiTheme="majorHAnsi" w:cstheme="majorHAnsi"/>
                <w:noProof/>
                <w:webHidden/>
              </w:rPr>
              <w:instrText xml:space="preserve"> PAGEREF _Toc12467762 \h </w:instrText>
            </w:r>
            <w:r w:rsidR="006E457E" w:rsidRPr="0021281E">
              <w:rPr>
                <w:rFonts w:asciiTheme="majorHAnsi" w:hAnsiTheme="majorHAnsi" w:cstheme="majorHAnsi"/>
                <w:noProof/>
                <w:webHidden/>
              </w:rPr>
            </w:r>
            <w:r w:rsidR="006E457E" w:rsidRPr="0021281E">
              <w:rPr>
                <w:rFonts w:asciiTheme="majorHAnsi" w:hAnsiTheme="majorHAnsi" w:cstheme="majorHAnsi"/>
                <w:noProof/>
                <w:webHidden/>
              </w:rPr>
              <w:fldChar w:fldCharType="separate"/>
            </w:r>
            <w:r w:rsidR="006E457E" w:rsidRPr="0021281E">
              <w:rPr>
                <w:rFonts w:asciiTheme="majorHAnsi" w:hAnsiTheme="majorHAnsi" w:cstheme="majorHAnsi"/>
                <w:noProof/>
                <w:webHidden/>
              </w:rPr>
              <w:t>5</w:t>
            </w:r>
            <w:r w:rsidR="006E457E" w:rsidRPr="0021281E">
              <w:rPr>
                <w:rFonts w:asciiTheme="majorHAnsi" w:hAnsiTheme="majorHAnsi" w:cstheme="majorHAnsi"/>
                <w:noProof/>
                <w:webHidden/>
              </w:rPr>
              <w:fldChar w:fldCharType="end"/>
            </w:r>
          </w:hyperlink>
        </w:p>
        <w:p w14:paraId="48E050B7" w14:textId="77777777" w:rsidR="006E457E" w:rsidRPr="0021281E" w:rsidRDefault="006E457E" w:rsidP="006E457E">
          <w:pPr>
            <w:rPr>
              <w:rFonts w:asciiTheme="majorHAnsi" w:hAnsiTheme="majorHAnsi" w:cstheme="majorHAnsi"/>
              <w:sz w:val="22"/>
              <w:szCs w:val="22"/>
            </w:rPr>
          </w:pPr>
          <w:r w:rsidRPr="0021281E">
            <w:rPr>
              <w:rFonts w:asciiTheme="majorHAnsi" w:hAnsiTheme="majorHAnsi" w:cstheme="majorHAnsi"/>
              <w:bCs/>
              <w:noProof/>
              <w:sz w:val="22"/>
              <w:szCs w:val="22"/>
            </w:rPr>
            <w:fldChar w:fldCharType="end"/>
          </w:r>
        </w:p>
      </w:sdtContent>
    </w:sdt>
    <w:p w14:paraId="60855292" w14:textId="77777777" w:rsidR="006E457E" w:rsidRPr="0021281E" w:rsidRDefault="006E457E" w:rsidP="006E457E">
      <w:pPr>
        <w:kinsoku w:val="0"/>
        <w:overflowPunct w:val="0"/>
        <w:spacing w:line="200" w:lineRule="exact"/>
        <w:rPr>
          <w:rFonts w:asciiTheme="majorHAnsi" w:hAnsiTheme="majorHAnsi" w:cstheme="majorHAnsi"/>
          <w:sz w:val="22"/>
          <w:szCs w:val="22"/>
        </w:rPr>
      </w:pPr>
    </w:p>
    <w:p w14:paraId="75BD9FED" w14:textId="77777777" w:rsidR="006E457E" w:rsidRPr="0021281E" w:rsidRDefault="006E457E" w:rsidP="006E457E">
      <w:pPr>
        <w:kinsoku w:val="0"/>
        <w:overflowPunct w:val="0"/>
        <w:spacing w:line="200" w:lineRule="exact"/>
        <w:rPr>
          <w:rFonts w:asciiTheme="majorHAnsi" w:hAnsiTheme="majorHAnsi" w:cstheme="majorHAnsi"/>
          <w:sz w:val="22"/>
          <w:szCs w:val="22"/>
        </w:rPr>
      </w:pPr>
    </w:p>
    <w:p w14:paraId="06AD2EBA" w14:textId="77777777" w:rsidR="006E457E" w:rsidRPr="0021281E" w:rsidRDefault="006E457E" w:rsidP="006E457E">
      <w:pPr>
        <w:kinsoku w:val="0"/>
        <w:overflowPunct w:val="0"/>
        <w:spacing w:line="200" w:lineRule="exact"/>
        <w:rPr>
          <w:rFonts w:asciiTheme="majorHAnsi" w:hAnsiTheme="majorHAnsi" w:cstheme="majorHAnsi"/>
          <w:sz w:val="22"/>
          <w:szCs w:val="22"/>
        </w:rPr>
      </w:pPr>
    </w:p>
    <w:p w14:paraId="3CE65124" w14:textId="77777777" w:rsidR="006E457E" w:rsidRPr="0021281E" w:rsidRDefault="006E457E" w:rsidP="006E457E">
      <w:pPr>
        <w:kinsoku w:val="0"/>
        <w:overflowPunct w:val="0"/>
        <w:spacing w:before="74"/>
        <w:ind w:left="878"/>
        <w:jc w:val="center"/>
        <w:rPr>
          <w:rFonts w:asciiTheme="majorHAnsi" w:hAnsiTheme="majorHAnsi" w:cstheme="majorHAnsi"/>
          <w:sz w:val="22"/>
          <w:szCs w:val="22"/>
        </w:rPr>
      </w:pPr>
    </w:p>
    <w:p w14:paraId="6AC39510" w14:textId="77777777" w:rsidR="006E457E" w:rsidRPr="0021281E" w:rsidRDefault="006E457E" w:rsidP="006E457E">
      <w:pPr>
        <w:kinsoku w:val="0"/>
        <w:overflowPunct w:val="0"/>
        <w:spacing w:before="8" w:line="150" w:lineRule="exact"/>
        <w:rPr>
          <w:rFonts w:asciiTheme="majorHAnsi" w:hAnsiTheme="majorHAnsi" w:cstheme="majorHAnsi"/>
          <w:sz w:val="22"/>
          <w:szCs w:val="22"/>
        </w:rPr>
      </w:pPr>
    </w:p>
    <w:p w14:paraId="6C3A6F7C" w14:textId="77777777" w:rsidR="006E457E" w:rsidRPr="0021281E" w:rsidRDefault="006E457E" w:rsidP="006E457E">
      <w:pPr>
        <w:rPr>
          <w:rFonts w:asciiTheme="majorHAnsi" w:hAnsiTheme="majorHAnsi" w:cstheme="majorHAnsi"/>
          <w:sz w:val="22"/>
          <w:szCs w:val="22"/>
        </w:rPr>
      </w:pPr>
    </w:p>
    <w:p w14:paraId="18D3DEBC" w14:textId="77777777" w:rsidR="006E457E" w:rsidRPr="0021281E" w:rsidRDefault="006E457E" w:rsidP="006E457E">
      <w:pPr>
        <w:rPr>
          <w:rFonts w:asciiTheme="majorHAnsi" w:hAnsiTheme="majorHAnsi" w:cstheme="majorHAnsi"/>
          <w:sz w:val="22"/>
          <w:szCs w:val="22"/>
        </w:rPr>
      </w:pPr>
    </w:p>
    <w:p w14:paraId="1314A159" w14:textId="77777777" w:rsidR="006E457E" w:rsidRPr="0021281E" w:rsidRDefault="006E457E" w:rsidP="006E457E">
      <w:pPr>
        <w:rPr>
          <w:rFonts w:asciiTheme="majorHAnsi" w:hAnsiTheme="majorHAnsi" w:cstheme="majorHAnsi"/>
          <w:sz w:val="22"/>
          <w:szCs w:val="22"/>
        </w:rPr>
      </w:pPr>
    </w:p>
    <w:p w14:paraId="197E9F03" w14:textId="77777777" w:rsidR="006E457E" w:rsidRPr="0021281E" w:rsidRDefault="006E457E" w:rsidP="006E457E">
      <w:pPr>
        <w:rPr>
          <w:rFonts w:asciiTheme="majorHAnsi" w:hAnsiTheme="majorHAnsi" w:cstheme="majorHAnsi"/>
          <w:sz w:val="22"/>
          <w:szCs w:val="22"/>
        </w:rPr>
      </w:pPr>
    </w:p>
    <w:p w14:paraId="29A6FB1A" w14:textId="77777777" w:rsidR="006E457E" w:rsidRPr="0021281E" w:rsidRDefault="006E457E" w:rsidP="006E457E">
      <w:pPr>
        <w:rPr>
          <w:rFonts w:asciiTheme="majorHAnsi" w:hAnsiTheme="majorHAnsi" w:cstheme="majorHAnsi"/>
          <w:sz w:val="22"/>
          <w:szCs w:val="22"/>
        </w:rPr>
      </w:pPr>
    </w:p>
    <w:p w14:paraId="05FBD317" w14:textId="77777777" w:rsidR="006E457E" w:rsidRPr="0021281E" w:rsidRDefault="006E457E" w:rsidP="006E457E">
      <w:pPr>
        <w:rPr>
          <w:rFonts w:asciiTheme="majorHAnsi" w:hAnsiTheme="majorHAnsi" w:cstheme="majorHAnsi"/>
          <w:sz w:val="22"/>
          <w:szCs w:val="22"/>
        </w:rPr>
      </w:pPr>
    </w:p>
    <w:p w14:paraId="28DDC723" w14:textId="77777777" w:rsidR="006E457E" w:rsidRPr="0021281E" w:rsidRDefault="006E457E" w:rsidP="006E457E">
      <w:pPr>
        <w:rPr>
          <w:rFonts w:asciiTheme="majorHAnsi" w:hAnsiTheme="majorHAnsi" w:cstheme="majorHAnsi"/>
          <w:sz w:val="22"/>
          <w:szCs w:val="22"/>
        </w:rPr>
      </w:pPr>
    </w:p>
    <w:p w14:paraId="5F2D62E1" w14:textId="77777777" w:rsidR="006E457E" w:rsidRPr="0021281E" w:rsidRDefault="006E457E" w:rsidP="006E457E">
      <w:pPr>
        <w:rPr>
          <w:rFonts w:asciiTheme="majorHAnsi" w:hAnsiTheme="majorHAnsi" w:cstheme="majorHAnsi"/>
          <w:sz w:val="22"/>
          <w:szCs w:val="22"/>
        </w:rPr>
      </w:pPr>
    </w:p>
    <w:p w14:paraId="6B37316B" w14:textId="77777777" w:rsidR="006E457E" w:rsidRPr="0021281E" w:rsidRDefault="006E457E" w:rsidP="006E457E">
      <w:pPr>
        <w:rPr>
          <w:rFonts w:asciiTheme="majorHAnsi" w:hAnsiTheme="majorHAnsi" w:cstheme="majorHAnsi"/>
          <w:sz w:val="22"/>
          <w:szCs w:val="22"/>
        </w:rPr>
      </w:pPr>
    </w:p>
    <w:p w14:paraId="3F6FD45A" w14:textId="77777777" w:rsidR="006E457E" w:rsidRPr="0021281E" w:rsidRDefault="006E457E" w:rsidP="006E457E">
      <w:pPr>
        <w:rPr>
          <w:rFonts w:asciiTheme="majorHAnsi" w:hAnsiTheme="majorHAnsi" w:cstheme="majorHAnsi"/>
          <w:sz w:val="22"/>
          <w:szCs w:val="22"/>
        </w:rPr>
      </w:pPr>
    </w:p>
    <w:p w14:paraId="40324B8D" w14:textId="77777777" w:rsidR="006E457E" w:rsidRPr="0021281E" w:rsidRDefault="006E457E" w:rsidP="006E457E">
      <w:pPr>
        <w:jc w:val="both"/>
        <w:rPr>
          <w:rFonts w:asciiTheme="majorHAnsi" w:hAnsiTheme="majorHAnsi" w:cstheme="majorHAnsi"/>
          <w:color w:val="001D57"/>
          <w:sz w:val="22"/>
          <w:szCs w:val="22"/>
        </w:rPr>
      </w:pPr>
      <w:bookmarkStart w:id="0" w:name="bookmark0"/>
      <w:bookmarkStart w:id="1" w:name="_Toc450577122"/>
      <w:bookmarkStart w:id="2" w:name="_Toc465074866"/>
      <w:bookmarkEnd w:id="0"/>
      <w:r w:rsidRPr="0021281E">
        <w:rPr>
          <w:rFonts w:asciiTheme="majorHAnsi" w:hAnsiTheme="majorHAnsi" w:cstheme="majorHAnsi"/>
          <w:color w:val="001D57"/>
          <w:sz w:val="22"/>
          <w:szCs w:val="22"/>
        </w:rPr>
        <w:br w:type="page"/>
      </w:r>
      <w:bookmarkEnd w:id="1"/>
      <w:bookmarkEnd w:id="2"/>
    </w:p>
    <w:p w14:paraId="7C690D4E" w14:textId="10A1DF07" w:rsidR="006E457E" w:rsidRPr="002C1EFD" w:rsidRDefault="006E457E" w:rsidP="002C1EFD">
      <w:pPr>
        <w:pStyle w:val="Heading1"/>
        <w:rPr>
          <w:rFonts w:cstheme="majorHAnsi"/>
          <w:color w:val="auto"/>
          <w:sz w:val="22"/>
          <w:szCs w:val="22"/>
        </w:rPr>
      </w:pPr>
      <w:bookmarkStart w:id="3" w:name="_Toc12467759"/>
      <w:r w:rsidRPr="0021281E">
        <w:rPr>
          <w:rFonts w:cstheme="majorHAnsi"/>
          <w:color w:val="auto"/>
          <w:sz w:val="22"/>
          <w:szCs w:val="22"/>
        </w:rPr>
        <w:lastRenderedPageBreak/>
        <w:t>Flexible Benefits Overview</w:t>
      </w:r>
      <w:bookmarkEnd w:id="3"/>
    </w:p>
    <w:p w14:paraId="65305FB8" w14:textId="1557727E" w:rsidR="006E457E" w:rsidRPr="0021281E" w:rsidRDefault="006E457E" w:rsidP="006E457E">
      <w:pPr>
        <w:ind w:left="10"/>
        <w:rPr>
          <w:rFonts w:asciiTheme="majorHAnsi" w:hAnsiTheme="majorHAnsi" w:cstheme="majorHAnsi"/>
          <w:sz w:val="22"/>
          <w:szCs w:val="22"/>
        </w:rPr>
      </w:pPr>
      <w:r w:rsidRPr="0021281E">
        <w:rPr>
          <w:rFonts w:asciiTheme="majorHAnsi" w:hAnsiTheme="majorHAnsi" w:cstheme="majorHAnsi"/>
          <w:sz w:val="22"/>
          <w:szCs w:val="22"/>
        </w:rPr>
        <w:t xml:space="preserve">Following is the </w:t>
      </w:r>
      <w:r w:rsidR="00EE4C69">
        <w:rPr>
          <w:rFonts w:asciiTheme="majorHAnsi" w:hAnsiTheme="majorHAnsi" w:cstheme="majorHAnsi"/>
          <w:sz w:val="22"/>
          <w:szCs w:val="22"/>
        </w:rPr>
        <w:t>Employee</w:t>
      </w:r>
      <w:r w:rsidRPr="0021281E">
        <w:rPr>
          <w:rFonts w:asciiTheme="majorHAnsi" w:hAnsiTheme="majorHAnsi" w:cstheme="majorHAnsi"/>
          <w:sz w:val="22"/>
          <w:szCs w:val="22"/>
        </w:rPr>
        <w:t xml:space="preserve"> Flexible Benefits Overview at </w:t>
      </w:r>
      <w:r w:rsidR="009E3A63">
        <w:rPr>
          <w:rFonts w:asciiTheme="majorHAnsi" w:hAnsiTheme="majorHAnsi" w:cstheme="majorHAnsi"/>
          <w:sz w:val="22"/>
          <w:szCs w:val="22"/>
        </w:rPr>
        <w:t>Parkar</w:t>
      </w:r>
      <w:r w:rsidRPr="0021281E">
        <w:rPr>
          <w:rFonts w:asciiTheme="majorHAnsi" w:hAnsiTheme="majorHAnsi" w:cstheme="majorHAnsi"/>
          <w:sz w:val="22"/>
          <w:szCs w:val="22"/>
        </w:rPr>
        <w:t xml:space="preserve"> India:</w:t>
      </w:r>
    </w:p>
    <w:p w14:paraId="0BD515C0" w14:textId="77777777" w:rsidR="006E457E" w:rsidRPr="0021281E" w:rsidRDefault="006E457E" w:rsidP="006E457E">
      <w:pPr>
        <w:ind w:left="10"/>
        <w:rPr>
          <w:rFonts w:asciiTheme="majorHAnsi" w:hAnsiTheme="majorHAnsi" w:cstheme="majorHAnsi"/>
          <w:sz w:val="22"/>
          <w:szCs w:val="22"/>
        </w:rPr>
      </w:pPr>
    </w:p>
    <w:tbl>
      <w:tblPr>
        <w:tblStyle w:val="TableGrid"/>
        <w:tblW w:w="9435" w:type="dxa"/>
        <w:tblInd w:w="10" w:type="dxa"/>
        <w:tblCellMar>
          <w:top w:w="98" w:type="dxa"/>
          <w:left w:w="144" w:type="dxa"/>
          <w:right w:w="17" w:type="dxa"/>
        </w:tblCellMar>
        <w:tblLook w:val="04A0" w:firstRow="1" w:lastRow="0" w:firstColumn="1" w:lastColumn="0" w:noHBand="0" w:noVBand="1"/>
      </w:tblPr>
      <w:tblGrid>
        <w:gridCol w:w="471"/>
        <w:gridCol w:w="1674"/>
        <w:gridCol w:w="5673"/>
        <w:gridCol w:w="1617"/>
      </w:tblGrid>
      <w:tr w:rsidR="006E457E" w:rsidRPr="0021281E" w14:paraId="3461227D" w14:textId="77777777" w:rsidTr="002C1EFD">
        <w:trPr>
          <w:trHeight w:val="377"/>
        </w:trPr>
        <w:tc>
          <w:tcPr>
            <w:tcW w:w="471" w:type="dxa"/>
            <w:tcBorders>
              <w:top w:val="single" w:sz="4" w:space="0" w:color="000000"/>
              <w:left w:val="single" w:sz="4" w:space="0" w:color="000000"/>
              <w:bottom w:val="single" w:sz="4" w:space="0" w:color="000000"/>
              <w:right w:val="single" w:sz="4" w:space="0" w:color="000000"/>
            </w:tcBorders>
          </w:tcPr>
          <w:p w14:paraId="08B01C8D" w14:textId="28110C19" w:rsidR="006E457E" w:rsidRPr="0021281E" w:rsidRDefault="00EB0285" w:rsidP="00650CA0">
            <w:pPr>
              <w:spacing w:line="259" w:lineRule="auto"/>
              <w:jc w:val="center"/>
              <w:rPr>
                <w:rFonts w:asciiTheme="majorHAnsi" w:hAnsiTheme="majorHAnsi" w:cstheme="majorHAnsi"/>
                <w:b/>
                <w:sz w:val="22"/>
                <w:szCs w:val="22"/>
                <w:lang w:val="en-US" w:eastAsia="en-US"/>
              </w:rPr>
            </w:pPr>
            <w:r w:rsidRPr="0021281E">
              <w:rPr>
                <w:rFonts w:asciiTheme="majorHAnsi" w:hAnsiTheme="majorHAnsi" w:cstheme="majorHAnsi"/>
                <w:b/>
                <w:sz w:val="22"/>
                <w:szCs w:val="22"/>
                <w:lang w:val="en-US" w:eastAsia="en-US"/>
              </w:rPr>
              <w:t>No.</w:t>
            </w:r>
          </w:p>
        </w:tc>
        <w:tc>
          <w:tcPr>
            <w:tcW w:w="1674" w:type="dxa"/>
            <w:tcBorders>
              <w:top w:val="single" w:sz="4" w:space="0" w:color="000000"/>
              <w:left w:val="single" w:sz="4" w:space="0" w:color="000000"/>
              <w:bottom w:val="single" w:sz="4" w:space="0" w:color="000000"/>
              <w:right w:val="single" w:sz="4" w:space="0" w:color="000000"/>
            </w:tcBorders>
          </w:tcPr>
          <w:p w14:paraId="674410BB" w14:textId="77777777" w:rsidR="006E457E" w:rsidRPr="0021281E" w:rsidRDefault="006E457E" w:rsidP="00650CA0">
            <w:pPr>
              <w:jc w:val="both"/>
              <w:rPr>
                <w:rFonts w:asciiTheme="majorHAnsi" w:hAnsiTheme="majorHAnsi" w:cstheme="majorHAnsi"/>
                <w:b/>
                <w:sz w:val="22"/>
                <w:szCs w:val="22"/>
                <w:lang w:val="en-US" w:eastAsia="en-US"/>
              </w:rPr>
            </w:pPr>
            <w:r w:rsidRPr="0021281E">
              <w:rPr>
                <w:rFonts w:asciiTheme="majorHAnsi" w:eastAsiaTheme="majorEastAsia" w:hAnsiTheme="majorHAnsi" w:cstheme="majorHAnsi"/>
                <w:b/>
                <w:bCs/>
                <w:sz w:val="22"/>
                <w:szCs w:val="22"/>
                <w:lang w:val="en-US" w:eastAsia="en-US"/>
              </w:rPr>
              <w:t>Flexible Benefits</w:t>
            </w:r>
          </w:p>
        </w:tc>
        <w:tc>
          <w:tcPr>
            <w:tcW w:w="5673" w:type="dxa"/>
            <w:tcBorders>
              <w:top w:val="single" w:sz="4" w:space="0" w:color="000000"/>
              <w:left w:val="single" w:sz="4" w:space="0" w:color="000000"/>
              <w:bottom w:val="single" w:sz="4" w:space="0" w:color="000000"/>
              <w:right w:val="single" w:sz="4" w:space="0" w:color="000000"/>
            </w:tcBorders>
          </w:tcPr>
          <w:p w14:paraId="3942C906" w14:textId="77777777" w:rsidR="006E457E" w:rsidRPr="0021281E" w:rsidRDefault="006E457E" w:rsidP="00650CA0">
            <w:pPr>
              <w:spacing w:line="259" w:lineRule="auto"/>
              <w:ind w:left="2"/>
              <w:jc w:val="center"/>
              <w:rPr>
                <w:rFonts w:asciiTheme="majorHAnsi" w:hAnsiTheme="majorHAnsi" w:cstheme="majorHAnsi"/>
                <w:b/>
                <w:sz w:val="22"/>
                <w:szCs w:val="22"/>
                <w:lang w:val="en-US" w:eastAsia="en-US"/>
              </w:rPr>
            </w:pPr>
            <w:r w:rsidRPr="0021281E">
              <w:rPr>
                <w:rFonts w:asciiTheme="majorHAnsi" w:hAnsiTheme="majorHAnsi" w:cstheme="majorHAnsi"/>
                <w:b/>
                <w:sz w:val="22"/>
                <w:szCs w:val="22"/>
                <w:lang w:val="en-US" w:eastAsia="en-US"/>
              </w:rPr>
              <w:t>Description</w:t>
            </w:r>
          </w:p>
        </w:tc>
        <w:tc>
          <w:tcPr>
            <w:tcW w:w="1617" w:type="dxa"/>
            <w:tcBorders>
              <w:top w:val="single" w:sz="4" w:space="0" w:color="000000"/>
              <w:left w:val="single" w:sz="4" w:space="0" w:color="000000"/>
              <w:bottom w:val="single" w:sz="4" w:space="0" w:color="000000"/>
              <w:right w:val="single" w:sz="4" w:space="0" w:color="000000"/>
            </w:tcBorders>
          </w:tcPr>
          <w:p w14:paraId="5226C505" w14:textId="77777777" w:rsidR="006E457E" w:rsidRPr="0021281E" w:rsidRDefault="006E457E" w:rsidP="00650CA0">
            <w:pPr>
              <w:spacing w:line="259" w:lineRule="auto"/>
              <w:jc w:val="center"/>
              <w:rPr>
                <w:rFonts w:asciiTheme="majorHAnsi" w:hAnsiTheme="majorHAnsi" w:cstheme="majorHAnsi"/>
                <w:b/>
                <w:sz w:val="22"/>
                <w:szCs w:val="22"/>
                <w:lang w:val="en-US" w:eastAsia="en-US"/>
              </w:rPr>
            </w:pPr>
            <w:r w:rsidRPr="0021281E">
              <w:rPr>
                <w:rFonts w:asciiTheme="majorHAnsi" w:hAnsiTheme="majorHAnsi" w:cstheme="majorHAnsi"/>
                <w:b/>
                <w:sz w:val="22"/>
                <w:szCs w:val="22"/>
                <w:lang w:val="en-US" w:eastAsia="en-US"/>
              </w:rPr>
              <w:t>Eligibility</w:t>
            </w:r>
          </w:p>
        </w:tc>
      </w:tr>
      <w:tr w:rsidR="006E457E" w:rsidRPr="0021281E" w14:paraId="094955BD" w14:textId="77777777" w:rsidTr="002C1EFD">
        <w:trPr>
          <w:trHeight w:val="1167"/>
        </w:trPr>
        <w:tc>
          <w:tcPr>
            <w:tcW w:w="471" w:type="dxa"/>
            <w:tcBorders>
              <w:top w:val="single" w:sz="4" w:space="0" w:color="000000"/>
              <w:left w:val="single" w:sz="4" w:space="0" w:color="000000"/>
              <w:bottom w:val="single" w:sz="4" w:space="0" w:color="000000"/>
              <w:right w:val="single" w:sz="4" w:space="0" w:color="000000"/>
            </w:tcBorders>
          </w:tcPr>
          <w:p w14:paraId="0D74EECE" w14:textId="3109F49F" w:rsidR="006E457E" w:rsidRPr="0021281E" w:rsidRDefault="006E457E" w:rsidP="00EB0285">
            <w:pPr>
              <w:spacing w:line="259" w:lineRule="auto"/>
              <w:jc w:val="center"/>
              <w:rPr>
                <w:rFonts w:asciiTheme="majorHAnsi" w:hAnsiTheme="majorHAnsi" w:cstheme="majorHAnsi"/>
                <w:sz w:val="22"/>
                <w:szCs w:val="22"/>
                <w:lang w:val="en-US" w:eastAsia="en-US"/>
              </w:rPr>
            </w:pPr>
            <w:r w:rsidRPr="0021281E">
              <w:rPr>
                <w:rFonts w:asciiTheme="majorHAnsi" w:hAnsiTheme="majorHAnsi" w:cstheme="majorHAnsi"/>
                <w:sz w:val="22"/>
                <w:szCs w:val="22"/>
                <w:lang w:val="en-US" w:eastAsia="en-US"/>
              </w:rPr>
              <w:t>1.1</w:t>
            </w:r>
          </w:p>
        </w:tc>
        <w:tc>
          <w:tcPr>
            <w:tcW w:w="1674" w:type="dxa"/>
            <w:tcBorders>
              <w:top w:val="single" w:sz="4" w:space="0" w:color="000000"/>
              <w:left w:val="single" w:sz="4" w:space="0" w:color="000000"/>
              <w:bottom w:val="single" w:sz="4" w:space="0" w:color="000000"/>
              <w:right w:val="single" w:sz="4" w:space="0" w:color="000000"/>
            </w:tcBorders>
            <w:vAlign w:val="center"/>
          </w:tcPr>
          <w:p w14:paraId="59F9FCB2" w14:textId="77777777" w:rsidR="006E457E" w:rsidRPr="0021281E" w:rsidRDefault="006E457E" w:rsidP="00EB0285">
            <w:pPr>
              <w:spacing w:line="259" w:lineRule="auto"/>
              <w:ind w:left="2"/>
              <w:jc w:val="center"/>
              <w:rPr>
                <w:rFonts w:asciiTheme="majorHAnsi" w:hAnsiTheme="majorHAnsi" w:cstheme="majorHAnsi"/>
                <w:sz w:val="22"/>
                <w:szCs w:val="22"/>
                <w:lang w:val="en-US" w:eastAsia="en-US"/>
              </w:rPr>
            </w:pPr>
            <w:r w:rsidRPr="0021281E">
              <w:rPr>
                <w:rFonts w:asciiTheme="majorHAnsi" w:hAnsiTheme="majorHAnsi" w:cstheme="majorHAnsi"/>
                <w:sz w:val="22"/>
                <w:szCs w:val="22"/>
                <w:lang w:val="en-US" w:eastAsia="en-US"/>
              </w:rPr>
              <w:t>HRA</w:t>
            </w:r>
          </w:p>
        </w:tc>
        <w:tc>
          <w:tcPr>
            <w:tcW w:w="5673" w:type="dxa"/>
            <w:tcBorders>
              <w:top w:val="single" w:sz="4" w:space="0" w:color="000000"/>
              <w:left w:val="single" w:sz="4" w:space="0" w:color="000000"/>
              <w:bottom w:val="single" w:sz="4" w:space="0" w:color="000000"/>
              <w:right w:val="single" w:sz="4" w:space="0" w:color="000000"/>
            </w:tcBorders>
          </w:tcPr>
          <w:p w14:paraId="66602AC7" w14:textId="3F83E213" w:rsidR="006E457E" w:rsidRPr="0021281E" w:rsidRDefault="006E457E" w:rsidP="00DC110A">
            <w:pPr>
              <w:spacing w:line="259" w:lineRule="auto"/>
              <w:ind w:left="2"/>
              <w:rPr>
                <w:rFonts w:asciiTheme="majorHAnsi" w:hAnsiTheme="majorHAnsi" w:cstheme="majorHAnsi"/>
                <w:sz w:val="22"/>
                <w:szCs w:val="22"/>
                <w:lang w:val="en-US" w:eastAsia="en-US"/>
              </w:rPr>
            </w:pPr>
            <w:r w:rsidRPr="0021281E">
              <w:rPr>
                <w:rFonts w:asciiTheme="majorHAnsi" w:hAnsiTheme="majorHAnsi" w:cstheme="majorHAnsi"/>
                <w:sz w:val="22"/>
                <w:szCs w:val="22"/>
                <w:lang w:val="en-US" w:eastAsia="en-US"/>
              </w:rPr>
              <w:t xml:space="preserve">If an </w:t>
            </w:r>
            <w:r w:rsidR="00EE4C69">
              <w:rPr>
                <w:rFonts w:asciiTheme="majorHAnsi" w:hAnsiTheme="majorHAnsi" w:cstheme="majorHAnsi"/>
                <w:sz w:val="22"/>
                <w:szCs w:val="22"/>
                <w:lang w:val="en-US" w:eastAsia="en-US"/>
              </w:rPr>
              <w:t>Employee</w:t>
            </w:r>
            <w:r w:rsidRPr="0021281E">
              <w:rPr>
                <w:rFonts w:asciiTheme="majorHAnsi" w:hAnsiTheme="majorHAnsi" w:cstheme="majorHAnsi"/>
                <w:sz w:val="22"/>
                <w:szCs w:val="22"/>
                <w:lang w:val="en-US" w:eastAsia="en-US"/>
              </w:rPr>
              <w:t xml:space="preserve"> is staying in a rented apartment, s/he can save tax by producing the rent receipts along with the valid rent agreement copy. HRA can be declared minimum 5% to maximum of 40% of basic salary.</w:t>
            </w:r>
          </w:p>
        </w:tc>
        <w:tc>
          <w:tcPr>
            <w:tcW w:w="1617" w:type="dxa"/>
            <w:tcBorders>
              <w:top w:val="single" w:sz="4" w:space="0" w:color="000000"/>
              <w:left w:val="single" w:sz="4" w:space="0" w:color="000000"/>
              <w:bottom w:val="single" w:sz="4" w:space="0" w:color="000000"/>
              <w:right w:val="single" w:sz="4" w:space="0" w:color="000000"/>
            </w:tcBorders>
            <w:vAlign w:val="center"/>
          </w:tcPr>
          <w:p w14:paraId="125606A3" w14:textId="77777777" w:rsidR="006E457E" w:rsidRPr="0021281E" w:rsidRDefault="006E457E" w:rsidP="00EB0285">
            <w:pPr>
              <w:spacing w:line="259" w:lineRule="auto"/>
              <w:jc w:val="center"/>
              <w:rPr>
                <w:rFonts w:asciiTheme="majorHAnsi" w:hAnsiTheme="majorHAnsi" w:cstheme="majorHAnsi"/>
                <w:sz w:val="22"/>
                <w:szCs w:val="22"/>
                <w:lang w:val="en-US" w:eastAsia="en-US"/>
              </w:rPr>
            </w:pPr>
            <w:r w:rsidRPr="0021281E">
              <w:rPr>
                <w:rFonts w:asciiTheme="majorHAnsi" w:hAnsiTheme="majorHAnsi" w:cstheme="majorHAnsi"/>
                <w:sz w:val="22"/>
                <w:szCs w:val="22"/>
                <w:lang w:val="en-US" w:eastAsia="en-US"/>
              </w:rPr>
              <w:t>Full Time Employees</w:t>
            </w:r>
          </w:p>
        </w:tc>
      </w:tr>
      <w:tr w:rsidR="006E457E" w:rsidRPr="0021281E" w14:paraId="7D7DBFB2" w14:textId="77777777" w:rsidTr="002C1EFD">
        <w:trPr>
          <w:trHeight w:val="890"/>
        </w:trPr>
        <w:tc>
          <w:tcPr>
            <w:tcW w:w="471" w:type="dxa"/>
            <w:tcBorders>
              <w:top w:val="single" w:sz="4" w:space="0" w:color="000000"/>
              <w:left w:val="single" w:sz="4" w:space="0" w:color="000000"/>
              <w:bottom w:val="single" w:sz="4" w:space="0" w:color="000000"/>
              <w:right w:val="single" w:sz="4" w:space="0" w:color="000000"/>
            </w:tcBorders>
          </w:tcPr>
          <w:p w14:paraId="5D6AE1D1" w14:textId="4F726E9C" w:rsidR="006E457E" w:rsidRPr="0021281E" w:rsidRDefault="006E457E" w:rsidP="00EB0285">
            <w:pPr>
              <w:spacing w:line="259" w:lineRule="auto"/>
              <w:jc w:val="center"/>
              <w:rPr>
                <w:rFonts w:asciiTheme="majorHAnsi" w:hAnsiTheme="majorHAnsi" w:cstheme="majorHAnsi"/>
                <w:sz w:val="22"/>
                <w:szCs w:val="22"/>
                <w:lang w:val="en-US" w:eastAsia="en-US"/>
              </w:rPr>
            </w:pPr>
            <w:r w:rsidRPr="0021281E">
              <w:rPr>
                <w:rFonts w:asciiTheme="majorHAnsi" w:hAnsiTheme="majorHAnsi" w:cstheme="majorHAnsi"/>
                <w:sz w:val="22"/>
                <w:szCs w:val="22"/>
                <w:lang w:val="en-US" w:eastAsia="en-US"/>
              </w:rPr>
              <w:t>1.2</w:t>
            </w:r>
          </w:p>
        </w:tc>
        <w:tc>
          <w:tcPr>
            <w:tcW w:w="1674" w:type="dxa"/>
            <w:tcBorders>
              <w:top w:val="single" w:sz="4" w:space="0" w:color="000000"/>
              <w:left w:val="single" w:sz="4" w:space="0" w:color="000000"/>
              <w:bottom w:val="single" w:sz="4" w:space="0" w:color="000000"/>
              <w:right w:val="single" w:sz="4" w:space="0" w:color="000000"/>
            </w:tcBorders>
            <w:vAlign w:val="center"/>
          </w:tcPr>
          <w:p w14:paraId="6865E491" w14:textId="77777777" w:rsidR="006E457E" w:rsidRPr="0021281E" w:rsidRDefault="006E457E" w:rsidP="00EB0285">
            <w:pPr>
              <w:spacing w:line="259" w:lineRule="auto"/>
              <w:ind w:left="2"/>
              <w:jc w:val="center"/>
              <w:rPr>
                <w:rFonts w:asciiTheme="majorHAnsi" w:hAnsiTheme="majorHAnsi" w:cstheme="majorHAnsi"/>
                <w:sz w:val="22"/>
                <w:szCs w:val="22"/>
                <w:lang w:val="en-US" w:eastAsia="en-US"/>
              </w:rPr>
            </w:pPr>
            <w:r w:rsidRPr="0021281E">
              <w:rPr>
                <w:rFonts w:asciiTheme="majorHAnsi" w:hAnsiTheme="majorHAnsi" w:cstheme="majorHAnsi"/>
                <w:sz w:val="22"/>
                <w:szCs w:val="22"/>
                <w:lang w:val="en-US" w:eastAsia="en-US"/>
              </w:rPr>
              <w:t>Leave Travel</w:t>
            </w:r>
          </w:p>
          <w:p w14:paraId="27FE801E" w14:textId="77777777" w:rsidR="006E457E" w:rsidRPr="0021281E" w:rsidRDefault="006E457E" w:rsidP="00EB0285">
            <w:pPr>
              <w:spacing w:line="259" w:lineRule="auto"/>
              <w:ind w:left="2"/>
              <w:jc w:val="center"/>
              <w:rPr>
                <w:rFonts w:asciiTheme="majorHAnsi" w:hAnsiTheme="majorHAnsi" w:cstheme="majorHAnsi"/>
                <w:sz w:val="22"/>
                <w:szCs w:val="22"/>
                <w:lang w:val="en-US" w:eastAsia="en-US"/>
              </w:rPr>
            </w:pPr>
            <w:r w:rsidRPr="0021281E">
              <w:rPr>
                <w:rFonts w:asciiTheme="majorHAnsi" w:hAnsiTheme="majorHAnsi" w:cstheme="majorHAnsi"/>
                <w:sz w:val="22"/>
                <w:szCs w:val="22"/>
                <w:lang w:val="en-US" w:eastAsia="en-US"/>
              </w:rPr>
              <w:t>Assistance</w:t>
            </w:r>
          </w:p>
          <w:p w14:paraId="6985D8E3" w14:textId="77777777" w:rsidR="006E457E" w:rsidRPr="0021281E" w:rsidRDefault="006E457E" w:rsidP="00EB0285">
            <w:pPr>
              <w:spacing w:line="259" w:lineRule="auto"/>
              <w:ind w:left="2"/>
              <w:jc w:val="center"/>
              <w:rPr>
                <w:rFonts w:asciiTheme="majorHAnsi" w:hAnsiTheme="majorHAnsi" w:cstheme="majorHAnsi"/>
                <w:sz w:val="22"/>
                <w:szCs w:val="22"/>
                <w:lang w:val="en-US" w:eastAsia="en-US"/>
              </w:rPr>
            </w:pPr>
            <w:r w:rsidRPr="0021281E">
              <w:rPr>
                <w:rFonts w:asciiTheme="majorHAnsi" w:hAnsiTheme="majorHAnsi" w:cstheme="majorHAnsi"/>
                <w:sz w:val="22"/>
                <w:szCs w:val="22"/>
                <w:lang w:val="en-US" w:eastAsia="en-US"/>
              </w:rPr>
              <w:t>(LTA)</w:t>
            </w:r>
          </w:p>
        </w:tc>
        <w:tc>
          <w:tcPr>
            <w:tcW w:w="5673" w:type="dxa"/>
            <w:tcBorders>
              <w:top w:val="single" w:sz="4" w:space="0" w:color="000000"/>
              <w:left w:val="single" w:sz="4" w:space="0" w:color="000000"/>
              <w:bottom w:val="single" w:sz="4" w:space="0" w:color="000000"/>
              <w:right w:val="single" w:sz="4" w:space="0" w:color="000000"/>
            </w:tcBorders>
          </w:tcPr>
          <w:p w14:paraId="4EDE5C13" w14:textId="740A2365" w:rsidR="006E457E" w:rsidRPr="0021281E" w:rsidRDefault="006E457E" w:rsidP="00DC110A">
            <w:pPr>
              <w:spacing w:line="259" w:lineRule="auto"/>
              <w:ind w:left="2"/>
              <w:rPr>
                <w:rFonts w:asciiTheme="majorHAnsi" w:hAnsiTheme="majorHAnsi" w:cstheme="majorHAnsi"/>
                <w:sz w:val="22"/>
                <w:szCs w:val="22"/>
                <w:lang w:val="en-US" w:eastAsia="en-US"/>
              </w:rPr>
            </w:pPr>
            <w:r w:rsidRPr="0021281E">
              <w:rPr>
                <w:rFonts w:asciiTheme="majorHAnsi" w:hAnsiTheme="majorHAnsi" w:cstheme="majorHAnsi"/>
                <w:sz w:val="22"/>
                <w:szCs w:val="22"/>
                <w:lang w:val="en-US" w:eastAsia="en-US"/>
              </w:rPr>
              <w:t>LTA will be paid up to one month of basic salary. The amount of allowance is tax exempt as per the limits prescribed under the tax rules.</w:t>
            </w:r>
          </w:p>
        </w:tc>
        <w:tc>
          <w:tcPr>
            <w:tcW w:w="1617" w:type="dxa"/>
            <w:tcBorders>
              <w:top w:val="single" w:sz="4" w:space="0" w:color="000000"/>
              <w:left w:val="single" w:sz="4" w:space="0" w:color="000000"/>
              <w:bottom w:val="single" w:sz="4" w:space="0" w:color="000000"/>
              <w:right w:val="single" w:sz="4" w:space="0" w:color="000000"/>
            </w:tcBorders>
            <w:vAlign w:val="center"/>
          </w:tcPr>
          <w:p w14:paraId="437F160D" w14:textId="77777777" w:rsidR="006E457E" w:rsidRPr="0021281E" w:rsidRDefault="006E457E" w:rsidP="00EB0285">
            <w:pPr>
              <w:spacing w:line="259" w:lineRule="auto"/>
              <w:jc w:val="center"/>
              <w:rPr>
                <w:rFonts w:asciiTheme="majorHAnsi" w:hAnsiTheme="majorHAnsi" w:cstheme="majorHAnsi"/>
                <w:sz w:val="22"/>
                <w:szCs w:val="22"/>
                <w:lang w:val="en-US" w:eastAsia="en-US"/>
              </w:rPr>
            </w:pPr>
            <w:r w:rsidRPr="0021281E">
              <w:rPr>
                <w:rFonts w:asciiTheme="majorHAnsi" w:hAnsiTheme="majorHAnsi" w:cstheme="majorHAnsi"/>
                <w:sz w:val="22"/>
                <w:szCs w:val="22"/>
                <w:lang w:val="en-US" w:eastAsia="en-US"/>
              </w:rPr>
              <w:t>Full Time Employees</w:t>
            </w:r>
          </w:p>
        </w:tc>
      </w:tr>
      <w:tr w:rsidR="006E457E" w:rsidRPr="0021281E" w14:paraId="2AD2A716" w14:textId="77777777" w:rsidTr="002C1EFD">
        <w:trPr>
          <w:trHeight w:val="1166"/>
        </w:trPr>
        <w:tc>
          <w:tcPr>
            <w:tcW w:w="471" w:type="dxa"/>
            <w:tcBorders>
              <w:top w:val="single" w:sz="4" w:space="0" w:color="000000"/>
              <w:left w:val="single" w:sz="4" w:space="0" w:color="000000"/>
              <w:bottom w:val="single" w:sz="4" w:space="0" w:color="000000"/>
              <w:right w:val="single" w:sz="4" w:space="0" w:color="000000"/>
            </w:tcBorders>
          </w:tcPr>
          <w:p w14:paraId="5C2FFABC" w14:textId="43FCD9E5" w:rsidR="006E457E" w:rsidRPr="0021281E" w:rsidRDefault="006E457E" w:rsidP="00EB0285">
            <w:pPr>
              <w:spacing w:line="259" w:lineRule="auto"/>
              <w:jc w:val="center"/>
              <w:rPr>
                <w:rFonts w:asciiTheme="majorHAnsi" w:hAnsiTheme="majorHAnsi" w:cstheme="majorHAnsi"/>
                <w:sz w:val="22"/>
                <w:szCs w:val="22"/>
                <w:lang w:val="en-US" w:eastAsia="en-US"/>
              </w:rPr>
            </w:pPr>
            <w:r w:rsidRPr="0021281E">
              <w:rPr>
                <w:rFonts w:asciiTheme="majorHAnsi" w:hAnsiTheme="majorHAnsi" w:cstheme="majorHAnsi"/>
                <w:sz w:val="22"/>
                <w:szCs w:val="22"/>
                <w:lang w:val="en-US" w:eastAsia="en-US"/>
              </w:rPr>
              <w:t>1.3</w:t>
            </w:r>
          </w:p>
        </w:tc>
        <w:tc>
          <w:tcPr>
            <w:tcW w:w="1674" w:type="dxa"/>
            <w:tcBorders>
              <w:top w:val="single" w:sz="4" w:space="0" w:color="000000"/>
              <w:left w:val="single" w:sz="4" w:space="0" w:color="000000"/>
              <w:bottom w:val="single" w:sz="4" w:space="0" w:color="000000"/>
              <w:right w:val="single" w:sz="4" w:space="0" w:color="000000"/>
            </w:tcBorders>
            <w:vAlign w:val="center"/>
          </w:tcPr>
          <w:p w14:paraId="37B2EDDE" w14:textId="77777777" w:rsidR="006E457E" w:rsidRPr="0021281E" w:rsidRDefault="006E457E" w:rsidP="00EB0285">
            <w:pPr>
              <w:spacing w:line="259" w:lineRule="auto"/>
              <w:ind w:left="2"/>
              <w:jc w:val="center"/>
              <w:rPr>
                <w:rFonts w:asciiTheme="majorHAnsi" w:hAnsiTheme="majorHAnsi" w:cstheme="majorHAnsi"/>
                <w:sz w:val="22"/>
                <w:szCs w:val="22"/>
                <w:lang w:val="en-US" w:eastAsia="en-US"/>
              </w:rPr>
            </w:pPr>
            <w:r w:rsidRPr="0021281E">
              <w:rPr>
                <w:rFonts w:asciiTheme="majorHAnsi" w:hAnsiTheme="majorHAnsi" w:cstheme="majorHAnsi"/>
                <w:sz w:val="22"/>
                <w:szCs w:val="22"/>
                <w:lang w:val="en-US" w:eastAsia="en-US"/>
              </w:rPr>
              <w:t>Meal Card</w:t>
            </w:r>
          </w:p>
        </w:tc>
        <w:tc>
          <w:tcPr>
            <w:tcW w:w="5673" w:type="dxa"/>
            <w:tcBorders>
              <w:top w:val="single" w:sz="4" w:space="0" w:color="000000"/>
              <w:left w:val="single" w:sz="4" w:space="0" w:color="000000"/>
              <w:bottom w:val="single" w:sz="4" w:space="0" w:color="000000"/>
              <w:right w:val="single" w:sz="4" w:space="0" w:color="000000"/>
            </w:tcBorders>
          </w:tcPr>
          <w:p w14:paraId="665C22E1" w14:textId="1806A3BC" w:rsidR="006E457E" w:rsidRPr="0021281E" w:rsidRDefault="00DC110A" w:rsidP="00DC110A">
            <w:pPr>
              <w:spacing w:line="259" w:lineRule="auto"/>
              <w:ind w:left="2"/>
              <w:rPr>
                <w:rFonts w:asciiTheme="majorHAnsi" w:hAnsiTheme="majorHAnsi" w:cstheme="majorHAnsi"/>
                <w:sz w:val="22"/>
                <w:szCs w:val="22"/>
                <w:lang w:val="en-US" w:eastAsia="en-US"/>
              </w:rPr>
            </w:pPr>
            <w:r>
              <w:rPr>
                <w:rFonts w:asciiTheme="majorHAnsi" w:hAnsiTheme="majorHAnsi" w:cstheme="majorHAnsi"/>
                <w:sz w:val="22"/>
                <w:szCs w:val="22"/>
                <w:lang w:val="en-US" w:eastAsia="en-US"/>
              </w:rPr>
              <w:t>Employee</w:t>
            </w:r>
            <w:r>
              <w:rPr>
                <w:rFonts w:asciiTheme="majorHAnsi" w:hAnsiTheme="majorHAnsi" w:cstheme="majorHAnsi"/>
                <w:sz w:val="22"/>
                <w:szCs w:val="22"/>
              </w:rPr>
              <w:t>s</w:t>
            </w:r>
            <w:r w:rsidR="006E457E" w:rsidRPr="0021281E">
              <w:rPr>
                <w:rFonts w:asciiTheme="majorHAnsi" w:hAnsiTheme="majorHAnsi" w:cstheme="majorHAnsi"/>
                <w:sz w:val="22"/>
                <w:szCs w:val="22"/>
                <w:lang w:val="en-US" w:eastAsia="en-US"/>
              </w:rPr>
              <w:t xml:space="preserve"> will get INR 2200/- per month (26,400/- PA) amount credited into their meal card, which will be tax </w:t>
            </w:r>
            <w:r w:rsidRPr="0021281E">
              <w:rPr>
                <w:rFonts w:asciiTheme="majorHAnsi" w:hAnsiTheme="majorHAnsi" w:cstheme="majorHAnsi"/>
                <w:sz w:val="22"/>
                <w:szCs w:val="22"/>
                <w:lang w:val="en-US" w:eastAsia="en-US"/>
              </w:rPr>
              <w:t>exempt</w:t>
            </w:r>
            <w:r w:rsidR="006E457E" w:rsidRPr="0021281E">
              <w:rPr>
                <w:rFonts w:asciiTheme="majorHAnsi" w:hAnsiTheme="majorHAnsi" w:cstheme="majorHAnsi"/>
                <w:sz w:val="22"/>
                <w:szCs w:val="22"/>
                <w:lang w:val="en-US" w:eastAsia="en-US"/>
              </w:rPr>
              <w:t>. Maximum balance of INR 10,000 can be kept in the meal card at any given point of time.</w:t>
            </w:r>
          </w:p>
        </w:tc>
        <w:tc>
          <w:tcPr>
            <w:tcW w:w="1617" w:type="dxa"/>
            <w:tcBorders>
              <w:top w:val="single" w:sz="4" w:space="0" w:color="000000"/>
              <w:left w:val="single" w:sz="4" w:space="0" w:color="000000"/>
              <w:bottom w:val="single" w:sz="4" w:space="0" w:color="000000"/>
              <w:right w:val="single" w:sz="4" w:space="0" w:color="000000"/>
            </w:tcBorders>
            <w:vAlign w:val="center"/>
          </w:tcPr>
          <w:p w14:paraId="77B30BA5" w14:textId="77777777" w:rsidR="006E457E" w:rsidRPr="0021281E" w:rsidRDefault="006E457E" w:rsidP="00EB0285">
            <w:pPr>
              <w:spacing w:line="259" w:lineRule="auto"/>
              <w:jc w:val="center"/>
              <w:rPr>
                <w:rFonts w:asciiTheme="majorHAnsi" w:hAnsiTheme="majorHAnsi" w:cstheme="majorHAnsi"/>
                <w:sz w:val="22"/>
                <w:szCs w:val="22"/>
                <w:lang w:val="en-US" w:eastAsia="en-US"/>
              </w:rPr>
            </w:pPr>
            <w:r w:rsidRPr="0021281E">
              <w:rPr>
                <w:rFonts w:asciiTheme="majorHAnsi" w:hAnsiTheme="majorHAnsi" w:cstheme="majorHAnsi"/>
                <w:sz w:val="22"/>
                <w:szCs w:val="22"/>
                <w:lang w:val="en-US" w:eastAsia="en-US"/>
              </w:rPr>
              <w:t>Full Time Employees</w:t>
            </w:r>
          </w:p>
        </w:tc>
      </w:tr>
    </w:tbl>
    <w:p w14:paraId="134F4C05" w14:textId="77777777" w:rsidR="006E457E" w:rsidRPr="0021281E" w:rsidRDefault="006E457E" w:rsidP="002C1EFD">
      <w:pPr>
        <w:rPr>
          <w:rFonts w:asciiTheme="majorHAnsi" w:hAnsiTheme="majorHAnsi" w:cstheme="majorHAnsi"/>
          <w:sz w:val="22"/>
          <w:szCs w:val="22"/>
        </w:rPr>
      </w:pPr>
    </w:p>
    <w:p w14:paraId="64241463" w14:textId="2EEFB191" w:rsidR="006E457E" w:rsidRPr="0021281E" w:rsidRDefault="00BF2736" w:rsidP="006E457E">
      <w:pPr>
        <w:spacing w:after="93" w:line="259" w:lineRule="auto"/>
        <w:ind w:left="41"/>
        <w:rPr>
          <w:rFonts w:asciiTheme="majorHAnsi" w:hAnsiTheme="majorHAnsi" w:cstheme="majorHAnsi"/>
          <w:b/>
          <w:sz w:val="22"/>
          <w:szCs w:val="22"/>
        </w:rPr>
      </w:pPr>
      <w:r w:rsidRPr="0021281E">
        <w:rPr>
          <w:rFonts w:asciiTheme="majorHAnsi" w:hAnsiTheme="majorHAnsi" w:cstheme="majorHAnsi"/>
          <w:b/>
          <w:sz w:val="22"/>
          <w:szCs w:val="22"/>
        </w:rPr>
        <w:t>Note: -</w:t>
      </w:r>
      <w:r w:rsidR="006E457E" w:rsidRPr="0021281E">
        <w:rPr>
          <w:rFonts w:asciiTheme="majorHAnsi" w:hAnsiTheme="majorHAnsi" w:cstheme="majorHAnsi"/>
          <w:b/>
          <w:sz w:val="22"/>
          <w:szCs w:val="22"/>
        </w:rPr>
        <w:t xml:space="preserve">  </w:t>
      </w:r>
    </w:p>
    <w:p w14:paraId="572EF91F" w14:textId="0AC06473" w:rsidR="006E457E" w:rsidRPr="0021281E" w:rsidRDefault="00426803" w:rsidP="006E457E">
      <w:pPr>
        <w:numPr>
          <w:ilvl w:val="0"/>
          <w:numId w:val="2"/>
        </w:numPr>
        <w:spacing w:after="39" w:line="260" w:lineRule="auto"/>
        <w:ind w:right="-11"/>
        <w:jc w:val="both"/>
        <w:rPr>
          <w:rFonts w:asciiTheme="majorHAnsi" w:hAnsiTheme="majorHAnsi" w:cstheme="majorHAnsi"/>
          <w:sz w:val="22"/>
          <w:szCs w:val="22"/>
        </w:rPr>
      </w:pPr>
      <w:r w:rsidRPr="0021281E">
        <w:rPr>
          <w:rFonts w:asciiTheme="majorHAnsi" w:hAnsiTheme="majorHAnsi" w:cstheme="majorHAnsi"/>
          <w:sz w:val="22"/>
          <w:szCs w:val="22"/>
        </w:rPr>
        <w:t>Employ</w:t>
      </w:r>
      <w:r w:rsidR="00295304" w:rsidRPr="0021281E">
        <w:rPr>
          <w:rFonts w:asciiTheme="majorHAnsi" w:hAnsiTheme="majorHAnsi" w:cstheme="majorHAnsi"/>
          <w:sz w:val="22"/>
          <w:szCs w:val="22"/>
        </w:rPr>
        <w:t>ee</w:t>
      </w:r>
      <w:r w:rsidR="006E457E" w:rsidRPr="0021281E">
        <w:rPr>
          <w:rFonts w:asciiTheme="majorHAnsi" w:hAnsiTheme="majorHAnsi" w:cstheme="majorHAnsi"/>
          <w:sz w:val="22"/>
          <w:szCs w:val="22"/>
        </w:rPr>
        <w:t xml:space="preserve"> will be required to declare their </w:t>
      </w:r>
      <w:r w:rsidR="00CA5E7A" w:rsidRPr="0021281E">
        <w:rPr>
          <w:rFonts w:asciiTheme="majorHAnsi" w:hAnsiTheme="majorHAnsi" w:cstheme="majorHAnsi"/>
          <w:sz w:val="22"/>
          <w:szCs w:val="22"/>
        </w:rPr>
        <w:t xml:space="preserve">(Flexible Benefits </w:t>
      </w:r>
      <w:r w:rsidR="00BF2736" w:rsidRPr="0021281E">
        <w:rPr>
          <w:rFonts w:asciiTheme="majorHAnsi" w:hAnsiTheme="majorHAnsi" w:cstheme="majorHAnsi"/>
          <w:sz w:val="22"/>
          <w:szCs w:val="22"/>
        </w:rPr>
        <w:t>Payout) FBP</w:t>
      </w:r>
      <w:r w:rsidR="00CA5E7A" w:rsidRPr="0021281E">
        <w:rPr>
          <w:rFonts w:asciiTheme="majorHAnsi" w:hAnsiTheme="majorHAnsi" w:cstheme="majorHAnsi"/>
          <w:sz w:val="22"/>
          <w:szCs w:val="22"/>
        </w:rPr>
        <w:t xml:space="preserve"> </w:t>
      </w:r>
      <w:r w:rsidR="006E457E" w:rsidRPr="0021281E">
        <w:rPr>
          <w:rFonts w:asciiTheme="majorHAnsi" w:hAnsiTheme="majorHAnsi" w:cstheme="majorHAnsi"/>
          <w:sz w:val="22"/>
          <w:szCs w:val="22"/>
        </w:rPr>
        <w:t xml:space="preserve">choices and amounts on </w:t>
      </w:r>
      <w:r w:rsidR="00EC7B04" w:rsidRPr="0021281E">
        <w:rPr>
          <w:rFonts w:asciiTheme="majorHAnsi" w:hAnsiTheme="majorHAnsi" w:cstheme="majorHAnsi"/>
          <w:sz w:val="22"/>
          <w:szCs w:val="22"/>
        </w:rPr>
        <w:t>ADP</w:t>
      </w:r>
      <w:r w:rsidR="006E457E" w:rsidRPr="0021281E">
        <w:rPr>
          <w:rFonts w:asciiTheme="majorHAnsi" w:hAnsiTheme="majorHAnsi" w:cstheme="majorHAnsi"/>
          <w:sz w:val="22"/>
          <w:szCs w:val="22"/>
        </w:rPr>
        <w:t xml:space="preserve"> at the beginning of the </w:t>
      </w:r>
      <w:r w:rsidR="00D71F93" w:rsidRPr="0021281E">
        <w:rPr>
          <w:rFonts w:asciiTheme="majorHAnsi" w:hAnsiTheme="majorHAnsi" w:cstheme="majorHAnsi"/>
          <w:sz w:val="22"/>
          <w:szCs w:val="22"/>
        </w:rPr>
        <w:t>financial</w:t>
      </w:r>
      <w:r w:rsidR="006E457E" w:rsidRPr="0021281E">
        <w:rPr>
          <w:rFonts w:asciiTheme="majorHAnsi" w:hAnsiTheme="majorHAnsi" w:cstheme="majorHAnsi"/>
          <w:sz w:val="22"/>
          <w:szCs w:val="22"/>
        </w:rPr>
        <w:t xml:space="preserve"> year i.e. April of new financial year or the date of employment, as </w:t>
      </w:r>
      <w:proofErr w:type="gramStart"/>
      <w:r w:rsidR="006E457E" w:rsidRPr="0021281E">
        <w:rPr>
          <w:rFonts w:asciiTheme="majorHAnsi" w:hAnsiTheme="majorHAnsi" w:cstheme="majorHAnsi"/>
          <w:sz w:val="22"/>
          <w:szCs w:val="22"/>
        </w:rPr>
        <w:t>applicable;</w:t>
      </w:r>
      <w:proofErr w:type="gramEnd"/>
      <w:r w:rsidR="006E457E" w:rsidRPr="0021281E">
        <w:rPr>
          <w:rFonts w:asciiTheme="majorHAnsi" w:hAnsiTheme="majorHAnsi" w:cstheme="majorHAnsi"/>
          <w:sz w:val="22"/>
          <w:szCs w:val="22"/>
        </w:rPr>
        <w:t xml:space="preserve"> </w:t>
      </w:r>
    </w:p>
    <w:p w14:paraId="40180E53" w14:textId="77777777" w:rsidR="006E457E" w:rsidRPr="0021281E" w:rsidRDefault="006E457E" w:rsidP="006E457E">
      <w:pPr>
        <w:numPr>
          <w:ilvl w:val="0"/>
          <w:numId w:val="2"/>
        </w:numPr>
        <w:spacing w:after="39" w:line="260" w:lineRule="auto"/>
        <w:ind w:right="-11"/>
        <w:jc w:val="both"/>
        <w:rPr>
          <w:rFonts w:asciiTheme="majorHAnsi" w:hAnsiTheme="majorHAnsi" w:cstheme="majorHAnsi"/>
          <w:sz w:val="22"/>
          <w:szCs w:val="22"/>
        </w:rPr>
      </w:pPr>
      <w:r w:rsidRPr="0021281E">
        <w:rPr>
          <w:rFonts w:asciiTheme="majorHAnsi" w:hAnsiTheme="majorHAnsi" w:cstheme="majorHAnsi"/>
          <w:sz w:val="22"/>
          <w:szCs w:val="22"/>
        </w:rPr>
        <w:t>Effective 1</w:t>
      </w:r>
      <w:r w:rsidRPr="0021281E">
        <w:rPr>
          <w:rFonts w:asciiTheme="majorHAnsi" w:hAnsiTheme="majorHAnsi" w:cstheme="majorHAnsi"/>
          <w:sz w:val="22"/>
          <w:szCs w:val="22"/>
          <w:vertAlign w:val="superscript"/>
        </w:rPr>
        <w:t>st</w:t>
      </w:r>
      <w:r w:rsidRPr="0021281E">
        <w:rPr>
          <w:rFonts w:asciiTheme="majorHAnsi" w:hAnsiTheme="majorHAnsi" w:cstheme="majorHAnsi"/>
          <w:sz w:val="22"/>
          <w:szCs w:val="22"/>
        </w:rPr>
        <w:t xml:space="preserve"> April 2018, (Fuel)Transport and Medical allowance INR 40,000 will be part of special allowance and flat deduction of the same will be available for tax calculation purpose. </w:t>
      </w:r>
    </w:p>
    <w:p w14:paraId="75EA6DDA" w14:textId="50BFDD04" w:rsidR="006E457E" w:rsidRPr="0021281E" w:rsidRDefault="00CA5E7A" w:rsidP="006E457E">
      <w:pPr>
        <w:numPr>
          <w:ilvl w:val="0"/>
          <w:numId w:val="2"/>
        </w:numPr>
        <w:spacing w:after="39" w:line="260" w:lineRule="auto"/>
        <w:ind w:right="-11"/>
        <w:jc w:val="both"/>
        <w:rPr>
          <w:rFonts w:asciiTheme="majorHAnsi" w:hAnsiTheme="majorHAnsi" w:cstheme="majorHAnsi"/>
          <w:sz w:val="22"/>
          <w:szCs w:val="22"/>
        </w:rPr>
      </w:pPr>
      <w:r w:rsidRPr="0021281E">
        <w:rPr>
          <w:rFonts w:asciiTheme="majorHAnsi" w:hAnsiTheme="majorHAnsi" w:cstheme="majorHAnsi"/>
          <w:sz w:val="22"/>
          <w:szCs w:val="22"/>
        </w:rPr>
        <w:t>Voluntary Provident Fund (</w:t>
      </w:r>
      <w:r w:rsidR="006E457E" w:rsidRPr="0021281E">
        <w:rPr>
          <w:rFonts w:asciiTheme="majorHAnsi" w:hAnsiTheme="majorHAnsi" w:cstheme="majorHAnsi"/>
          <w:sz w:val="22"/>
          <w:szCs w:val="22"/>
        </w:rPr>
        <w:t>VPF</w:t>
      </w:r>
      <w:ins w:id="4" w:author="Kiran Satpute" w:date="2024-01-10T19:09:00Z">
        <w:r w:rsidRPr="0021281E">
          <w:rPr>
            <w:rFonts w:asciiTheme="majorHAnsi" w:hAnsiTheme="majorHAnsi" w:cstheme="majorHAnsi"/>
            <w:sz w:val="22"/>
            <w:szCs w:val="22"/>
          </w:rPr>
          <w:t>)</w:t>
        </w:r>
      </w:ins>
      <w:r w:rsidR="006E457E" w:rsidRPr="0021281E">
        <w:rPr>
          <w:rFonts w:asciiTheme="majorHAnsi" w:hAnsiTheme="majorHAnsi" w:cstheme="majorHAnsi"/>
          <w:sz w:val="22"/>
          <w:szCs w:val="22"/>
        </w:rPr>
        <w:t xml:space="preserve"> contribution is not part of the FBP, </w:t>
      </w:r>
      <w:r w:rsidR="00EE4C69">
        <w:rPr>
          <w:rFonts w:asciiTheme="majorHAnsi" w:hAnsiTheme="majorHAnsi" w:cstheme="majorHAnsi"/>
          <w:sz w:val="22"/>
          <w:szCs w:val="22"/>
        </w:rPr>
        <w:t>Employee</w:t>
      </w:r>
      <w:r w:rsidR="006E457E" w:rsidRPr="0021281E">
        <w:rPr>
          <w:rFonts w:asciiTheme="majorHAnsi" w:hAnsiTheme="majorHAnsi" w:cstheme="majorHAnsi"/>
          <w:sz w:val="22"/>
          <w:szCs w:val="22"/>
        </w:rPr>
        <w:t xml:space="preserve">s will have to </w:t>
      </w:r>
      <w:r w:rsidRPr="0021281E">
        <w:rPr>
          <w:rFonts w:asciiTheme="majorHAnsi" w:hAnsiTheme="majorHAnsi" w:cstheme="majorHAnsi"/>
          <w:sz w:val="22"/>
          <w:szCs w:val="22"/>
        </w:rPr>
        <w:t xml:space="preserve">declare </w:t>
      </w:r>
      <w:r w:rsidR="006E457E" w:rsidRPr="0021281E">
        <w:rPr>
          <w:rFonts w:asciiTheme="majorHAnsi" w:hAnsiTheme="majorHAnsi" w:cstheme="majorHAnsi"/>
          <w:sz w:val="22"/>
          <w:szCs w:val="22"/>
        </w:rPr>
        <w:t xml:space="preserve">the VPF contribution separately </w:t>
      </w:r>
      <w:r w:rsidR="00295304" w:rsidRPr="0021281E">
        <w:rPr>
          <w:rFonts w:asciiTheme="majorHAnsi" w:hAnsiTheme="majorHAnsi" w:cstheme="majorHAnsi"/>
          <w:sz w:val="22"/>
          <w:szCs w:val="22"/>
        </w:rPr>
        <w:t>by fillin</w:t>
      </w:r>
      <w:r w:rsidR="00763329" w:rsidRPr="0021281E">
        <w:rPr>
          <w:rFonts w:asciiTheme="majorHAnsi" w:hAnsiTheme="majorHAnsi" w:cstheme="majorHAnsi"/>
          <w:sz w:val="22"/>
          <w:szCs w:val="22"/>
        </w:rPr>
        <w:t xml:space="preserve">g in a form which can be availed from HR Team </w:t>
      </w:r>
      <w:r w:rsidR="006E457E" w:rsidRPr="0021281E">
        <w:rPr>
          <w:rFonts w:asciiTheme="majorHAnsi" w:hAnsiTheme="majorHAnsi" w:cstheme="majorHAnsi"/>
          <w:sz w:val="22"/>
          <w:szCs w:val="22"/>
        </w:rPr>
        <w:t xml:space="preserve">at the beginning of new financial year or at the date of joining. </w:t>
      </w:r>
      <w:r w:rsidR="00EE4C69">
        <w:rPr>
          <w:rFonts w:asciiTheme="majorHAnsi" w:hAnsiTheme="majorHAnsi" w:cstheme="majorHAnsi"/>
          <w:sz w:val="22"/>
          <w:szCs w:val="22"/>
        </w:rPr>
        <w:t>Employee</w:t>
      </w:r>
      <w:r w:rsidR="006E457E" w:rsidRPr="0021281E">
        <w:rPr>
          <w:rFonts w:asciiTheme="majorHAnsi" w:hAnsiTheme="majorHAnsi" w:cstheme="majorHAnsi"/>
          <w:sz w:val="22"/>
          <w:szCs w:val="22"/>
        </w:rPr>
        <w:t xml:space="preserve">s will not be able to change </w:t>
      </w:r>
      <w:r w:rsidR="00D71F93" w:rsidRPr="0021281E">
        <w:rPr>
          <w:rFonts w:asciiTheme="majorHAnsi" w:hAnsiTheme="majorHAnsi" w:cstheme="majorHAnsi"/>
          <w:sz w:val="22"/>
          <w:szCs w:val="22"/>
        </w:rPr>
        <w:t>or</w:t>
      </w:r>
      <w:r w:rsidR="006E457E" w:rsidRPr="0021281E">
        <w:rPr>
          <w:rFonts w:asciiTheme="majorHAnsi" w:hAnsiTheme="majorHAnsi" w:cstheme="majorHAnsi"/>
          <w:sz w:val="22"/>
          <w:szCs w:val="22"/>
        </w:rPr>
        <w:t xml:space="preserve"> opt out of the VFP program during the financial year. Maximum of INR 13</w:t>
      </w:r>
      <w:ins w:id="5" w:author="Kiran Satpute" w:date="2024-01-10T19:10:00Z">
        <w:r w:rsidRPr="0021281E">
          <w:rPr>
            <w:rFonts w:asciiTheme="majorHAnsi" w:hAnsiTheme="majorHAnsi" w:cstheme="majorHAnsi"/>
            <w:sz w:val="22"/>
            <w:szCs w:val="22"/>
          </w:rPr>
          <w:t>,</w:t>
        </w:r>
      </w:ins>
      <w:r w:rsidR="006E457E" w:rsidRPr="0021281E">
        <w:rPr>
          <w:rFonts w:asciiTheme="majorHAnsi" w:hAnsiTheme="majorHAnsi" w:cstheme="majorHAnsi"/>
          <w:sz w:val="22"/>
          <w:szCs w:val="22"/>
        </w:rPr>
        <w:t xml:space="preserve">200 can be declared under VPF New joiners can declare their FBP and VPF choices on their first day of </w:t>
      </w:r>
      <w:r w:rsidR="00D71F93" w:rsidRPr="0021281E">
        <w:rPr>
          <w:rFonts w:asciiTheme="majorHAnsi" w:hAnsiTheme="majorHAnsi" w:cstheme="majorHAnsi"/>
          <w:sz w:val="22"/>
          <w:szCs w:val="22"/>
        </w:rPr>
        <w:t>joining.</w:t>
      </w:r>
    </w:p>
    <w:p w14:paraId="3D852D05" w14:textId="1EAE0A20" w:rsidR="006E457E" w:rsidRPr="0021281E" w:rsidRDefault="006E457E" w:rsidP="006E457E">
      <w:pPr>
        <w:numPr>
          <w:ilvl w:val="0"/>
          <w:numId w:val="2"/>
        </w:numPr>
        <w:spacing w:after="39" w:line="260" w:lineRule="auto"/>
        <w:ind w:right="-11"/>
        <w:jc w:val="both"/>
        <w:rPr>
          <w:rFonts w:asciiTheme="majorHAnsi" w:hAnsiTheme="majorHAnsi" w:cstheme="majorHAnsi"/>
          <w:sz w:val="22"/>
          <w:szCs w:val="22"/>
        </w:rPr>
      </w:pPr>
      <w:r w:rsidRPr="0021281E">
        <w:rPr>
          <w:rFonts w:asciiTheme="majorHAnsi" w:hAnsiTheme="majorHAnsi" w:cstheme="majorHAnsi"/>
          <w:sz w:val="22"/>
          <w:szCs w:val="22"/>
        </w:rPr>
        <w:t xml:space="preserve">An </w:t>
      </w:r>
      <w:r w:rsidR="00EE4C69">
        <w:rPr>
          <w:rFonts w:asciiTheme="majorHAnsi" w:hAnsiTheme="majorHAnsi" w:cstheme="majorHAnsi"/>
          <w:sz w:val="22"/>
          <w:szCs w:val="22"/>
        </w:rPr>
        <w:t>Employee</w:t>
      </w:r>
      <w:r w:rsidRPr="0021281E">
        <w:rPr>
          <w:rFonts w:asciiTheme="majorHAnsi" w:hAnsiTheme="majorHAnsi" w:cstheme="majorHAnsi"/>
          <w:sz w:val="22"/>
          <w:szCs w:val="22"/>
        </w:rPr>
        <w:t xml:space="preserve"> can only declare their choices once in </w:t>
      </w:r>
      <w:r w:rsidR="00083F1D" w:rsidRPr="0021281E">
        <w:rPr>
          <w:rFonts w:asciiTheme="majorHAnsi" w:hAnsiTheme="majorHAnsi" w:cstheme="majorHAnsi"/>
          <w:sz w:val="22"/>
          <w:szCs w:val="22"/>
        </w:rPr>
        <w:t>the financial</w:t>
      </w:r>
      <w:r w:rsidRPr="0021281E">
        <w:rPr>
          <w:rFonts w:asciiTheme="majorHAnsi" w:hAnsiTheme="majorHAnsi" w:cstheme="majorHAnsi"/>
          <w:sz w:val="22"/>
          <w:szCs w:val="22"/>
        </w:rPr>
        <w:t xml:space="preserve"> year when the FBP module is released and there can be no revisions to the declaration unless there is a change in the </w:t>
      </w:r>
      <w:r w:rsidR="00EE4C69">
        <w:rPr>
          <w:rFonts w:asciiTheme="majorHAnsi" w:hAnsiTheme="majorHAnsi" w:cstheme="majorHAnsi"/>
          <w:sz w:val="22"/>
          <w:szCs w:val="22"/>
        </w:rPr>
        <w:t>Employee</w:t>
      </w:r>
      <w:r w:rsidRPr="0021281E">
        <w:rPr>
          <w:rFonts w:asciiTheme="majorHAnsi" w:hAnsiTheme="majorHAnsi" w:cstheme="majorHAnsi"/>
          <w:sz w:val="22"/>
          <w:szCs w:val="22"/>
        </w:rPr>
        <w:t xml:space="preserve">s Annual Salary. This is not applicable for </w:t>
      </w:r>
      <w:r w:rsidR="00CA5E7A" w:rsidRPr="0021281E">
        <w:rPr>
          <w:rFonts w:asciiTheme="majorHAnsi" w:hAnsiTheme="majorHAnsi" w:cstheme="majorHAnsi"/>
          <w:sz w:val="22"/>
          <w:szCs w:val="22"/>
        </w:rPr>
        <w:t>VPF.</w:t>
      </w:r>
      <w:r w:rsidRPr="0021281E">
        <w:rPr>
          <w:rFonts w:asciiTheme="majorHAnsi" w:hAnsiTheme="majorHAnsi" w:cstheme="majorHAnsi"/>
          <w:sz w:val="22"/>
          <w:szCs w:val="22"/>
        </w:rPr>
        <w:t xml:space="preserve"> </w:t>
      </w:r>
    </w:p>
    <w:p w14:paraId="391CF727" w14:textId="02A437FB" w:rsidR="006E457E" w:rsidRPr="0021281E" w:rsidRDefault="006E457E" w:rsidP="006E457E">
      <w:pPr>
        <w:numPr>
          <w:ilvl w:val="0"/>
          <w:numId w:val="2"/>
        </w:numPr>
        <w:spacing w:after="39" w:line="260" w:lineRule="auto"/>
        <w:ind w:right="-11"/>
        <w:jc w:val="both"/>
        <w:rPr>
          <w:rFonts w:asciiTheme="majorHAnsi" w:hAnsiTheme="majorHAnsi" w:cstheme="majorHAnsi"/>
          <w:sz w:val="22"/>
          <w:szCs w:val="22"/>
        </w:rPr>
      </w:pPr>
      <w:r w:rsidRPr="0021281E">
        <w:rPr>
          <w:rFonts w:asciiTheme="majorHAnsi" w:hAnsiTheme="majorHAnsi" w:cstheme="majorHAnsi"/>
          <w:sz w:val="22"/>
          <w:szCs w:val="22"/>
        </w:rPr>
        <w:t xml:space="preserve">An </w:t>
      </w:r>
      <w:r w:rsidR="00EE4C69">
        <w:rPr>
          <w:rFonts w:asciiTheme="majorHAnsi" w:hAnsiTheme="majorHAnsi" w:cstheme="majorHAnsi"/>
          <w:sz w:val="22"/>
          <w:szCs w:val="22"/>
        </w:rPr>
        <w:t>Employee</w:t>
      </w:r>
      <w:r w:rsidRPr="0021281E">
        <w:rPr>
          <w:rFonts w:asciiTheme="majorHAnsi" w:hAnsiTheme="majorHAnsi" w:cstheme="majorHAnsi"/>
          <w:sz w:val="22"/>
          <w:szCs w:val="22"/>
        </w:rPr>
        <w:t xml:space="preserve"> will be required to submit relevant bills and supporting receipts to substantiate the claim made on a periodic basis. HRA supporting by 20</w:t>
      </w:r>
      <w:r w:rsidRPr="0021281E">
        <w:rPr>
          <w:rFonts w:asciiTheme="majorHAnsi" w:hAnsiTheme="majorHAnsi" w:cstheme="majorHAnsi"/>
          <w:sz w:val="22"/>
          <w:szCs w:val="22"/>
          <w:vertAlign w:val="superscript"/>
        </w:rPr>
        <w:t>th</w:t>
      </w:r>
      <w:r w:rsidRPr="0021281E">
        <w:rPr>
          <w:rFonts w:asciiTheme="majorHAnsi" w:hAnsiTheme="majorHAnsi" w:cstheme="majorHAnsi"/>
          <w:sz w:val="22"/>
          <w:szCs w:val="22"/>
        </w:rPr>
        <w:t xml:space="preserve"> Jan and LTA supporting by 15</w:t>
      </w:r>
      <w:r w:rsidRPr="0021281E">
        <w:rPr>
          <w:rFonts w:asciiTheme="majorHAnsi" w:hAnsiTheme="majorHAnsi" w:cstheme="majorHAnsi"/>
          <w:sz w:val="22"/>
          <w:szCs w:val="22"/>
          <w:vertAlign w:val="superscript"/>
        </w:rPr>
        <w:t>th</w:t>
      </w:r>
      <w:r w:rsidRPr="0021281E">
        <w:rPr>
          <w:rFonts w:asciiTheme="majorHAnsi" w:hAnsiTheme="majorHAnsi" w:cstheme="majorHAnsi"/>
          <w:sz w:val="22"/>
          <w:szCs w:val="22"/>
        </w:rPr>
        <w:t xml:space="preserve"> </w:t>
      </w:r>
      <w:r w:rsidR="00CA5E7A" w:rsidRPr="0021281E">
        <w:rPr>
          <w:rFonts w:asciiTheme="majorHAnsi" w:hAnsiTheme="majorHAnsi" w:cstheme="majorHAnsi"/>
          <w:sz w:val="22"/>
          <w:szCs w:val="22"/>
        </w:rPr>
        <w:t>March.</w:t>
      </w:r>
      <w:r w:rsidRPr="0021281E">
        <w:rPr>
          <w:rFonts w:asciiTheme="majorHAnsi" w:hAnsiTheme="majorHAnsi" w:cstheme="majorHAnsi"/>
          <w:sz w:val="22"/>
          <w:szCs w:val="22"/>
        </w:rPr>
        <w:t xml:space="preserve">   </w:t>
      </w:r>
    </w:p>
    <w:p w14:paraId="274260F2" w14:textId="6015CC62" w:rsidR="006E457E" w:rsidRPr="0021281E" w:rsidRDefault="006E457E" w:rsidP="006E457E">
      <w:pPr>
        <w:numPr>
          <w:ilvl w:val="0"/>
          <w:numId w:val="2"/>
        </w:numPr>
        <w:spacing w:after="39" w:line="260" w:lineRule="auto"/>
        <w:ind w:right="-11"/>
        <w:jc w:val="both"/>
        <w:rPr>
          <w:rFonts w:asciiTheme="majorHAnsi" w:hAnsiTheme="majorHAnsi" w:cstheme="majorHAnsi"/>
          <w:sz w:val="22"/>
          <w:szCs w:val="22"/>
        </w:rPr>
      </w:pPr>
      <w:r w:rsidRPr="0021281E">
        <w:rPr>
          <w:rFonts w:asciiTheme="majorHAnsi" w:hAnsiTheme="majorHAnsi" w:cstheme="majorHAnsi"/>
          <w:sz w:val="22"/>
          <w:szCs w:val="22"/>
        </w:rPr>
        <w:t xml:space="preserve">In case of separation of the </w:t>
      </w:r>
      <w:r w:rsidR="00EE4C69">
        <w:rPr>
          <w:rFonts w:asciiTheme="majorHAnsi" w:hAnsiTheme="majorHAnsi" w:cstheme="majorHAnsi"/>
          <w:sz w:val="22"/>
          <w:szCs w:val="22"/>
        </w:rPr>
        <w:t>Employee</w:t>
      </w:r>
      <w:r w:rsidRPr="0021281E">
        <w:rPr>
          <w:rFonts w:asciiTheme="majorHAnsi" w:hAnsiTheme="majorHAnsi" w:cstheme="majorHAnsi"/>
          <w:sz w:val="22"/>
          <w:szCs w:val="22"/>
        </w:rPr>
        <w:t xml:space="preserve"> from the company, </w:t>
      </w:r>
      <w:r w:rsidR="00EE4C69">
        <w:rPr>
          <w:rFonts w:asciiTheme="majorHAnsi" w:hAnsiTheme="majorHAnsi" w:cstheme="majorHAnsi"/>
          <w:sz w:val="22"/>
          <w:szCs w:val="22"/>
        </w:rPr>
        <w:t>Employee</w:t>
      </w:r>
      <w:r w:rsidRPr="0021281E">
        <w:rPr>
          <w:rFonts w:asciiTheme="majorHAnsi" w:hAnsiTheme="majorHAnsi" w:cstheme="majorHAnsi"/>
          <w:sz w:val="22"/>
          <w:szCs w:val="22"/>
        </w:rPr>
        <w:t xml:space="preserve"> needs to submit the relevant bills and supporting receipts in </w:t>
      </w:r>
      <w:r w:rsidR="0014653C" w:rsidRPr="0021281E">
        <w:rPr>
          <w:rFonts w:asciiTheme="majorHAnsi" w:hAnsiTheme="majorHAnsi" w:cstheme="majorHAnsi"/>
          <w:sz w:val="22"/>
          <w:szCs w:val="22"/>
        </w:rPr>
        <w:t>ADP</w:t>
      </w:r>
      <w:r w:rsidRPr="0021281E">
        <w:rPr>
          <w:rFonts w:asciiTheme="majorHAnsi" w:hAnsiTheme="majorHAnsi" w:cstheme="majorHAnsi"/>
          <w:sz w:val="22"/>
          <w:szCs w:val="22"/>
        </w:rPr>
        <w:t xml:space="preserve"> on or before the last working day. Final settlement will be made to the parting </w:t>
      </w:r>
      <w:r w:rsidR="00EE4C69">
        <w:rPr>
          <w:rFonts w:asciiTheme="majorHAnsi" w:hAnsiTheme="majorHAnsi" w:cstheme="majorHAnsi"/>
          <w:sz w:val="22"/>
          <w:szCs w:val="22"/>
        </w:rPr>
        <w:t>Employee</w:t>
      </w:r>
      <w:r w:rsidRPr="0021281E">
        <w:rPr>
          <w:rFonts w:asciiTheme="majorHAnsi" w:hAnsiTheme="majorHAnsi" w:cstheme="majorHAnsi"/>
          <w:sz w:val="22"/>
          <w:szCs w:val="22"/>
        </w:rPr>
        <w:t xml:space="preserve"> based on the validity of such claims and appropriate taxes will be calculated </w:t>
      </w:r>
      <w:proofErr w:type="gramStart"/>
      <w:r w:rsidRPr="0021281E">
        <w:rPr>
          <w:rFonts w:asciiTheme="majorHAnsi" w:hAnsiTheme="majorHAnsi" w:cstheme="majorHAnsi"/>
          <w:sz w:val="22"/>
          <w:szCs w:val="22"/>
        </w:rPr>
        <w:t>accordingly;</w:t>
      </w:r>
      <w:proofErr w:type="gramEnd"/>
      <w:r w:rsidRPr="0021281E">
        <w:rPr>
          <w:rFonts w:asciiTheme="majorHAnsi" w:hAnsiTheme="majorHAnsi" w:cstheme="majorHAnsi"/>
          <w:sz w:val="22"/>
          <w:szCs w:val="22"/>
        </w:rPr>
        <w:t xml:space="preserve">  </w:t>
      </w:r>
    </w:p>
    <w:p w14:paraId="388DEC38" w14:textId="46CBF61F" w:rsidR="006E457E" w:rsidRPr="0021281E" w:rsidRDefault="006E457E" w:rsidP="006E457E">
      <w:pPr>
        <w:numPr>
          <w:ilvl w:val="0"/>
          <w:numId w:val="2"/>
        </w:numPr>
        <w:spacing w:after="39" w:line="260" w:lineRule="auto"/>
        <w:ind w:right="-11"/>
        <w:jc w:val="both"/>
        <w:rPr>
          <w:rFonts w:asciiTheme="majorHAnsi" w:hAnsiTheme="majorHAnsi" w:cstheme="majorHAnsi"/>
          <w:sz w:val="22"/>
          <w:szCs w:val="22"/>
        </w:rPr>
      </w:pPr>
      <w:r w:rsidRPr="0021281E">
        <w:rPr>
          <w:rFonts w:asciiTheme="majorHAnsi" w:hAnsiTheme="majorHAnsi" w:cstheme="majorHAnsi"/>
          <w:sz w:val="22"/>
          <w:szCs w:val="22"/>
        </w:rPr>
        <w:t xml:space="preserve">The decision of HR/ Finance department will be final and binding on all </w:t>
      </w:r>
      <w:r w:rsidR="00EE4C69">
        <w:rPr>
          <w:rFonts w:asciiTheme="majorHAnsi" w:hAnsiTheme="majorHAnsi" w:cstheme="majorHAnsi"/>
          <w:sz w:val="22"/>
          <w:szCs w:val="22"/>
        </w:rPr>
        <w:t>Employee</w:t>
      </w:r>
      <w:r w:rsidRPr="0021281E">
        <w:rPr>
          <w:rFonts w:asciiTheme="majorHAnsi" w:hAnsiTheme="majorHAnsi" w:cstheme="majorHAnsi"/>
          <w:sz w:val="22"/>
          <w:szCs w:val="22"/>
        </w:rPr>
        <w:t xml:space="preserve">s in all matters relating to Flexible Benefit admission/re-admission.  </w:t>
      </w:r>
    </w:p>
    <w:p w14:paraId="37AC050C" w14:textId="77777777" w:rsidR="006E457E" w:rsidRPr="0021281E" w:rsidRDefault="006E457E" w:rsidP="006E457E">
      <w:pPr>
        <w:spacing w:after="39" w:line="260" w:lineRule="auto"/>
        <w:ind w:left="761" w:right="-11"/>
        <w:jc w:val="both"/>
        <w:rPr>
          <w:rFonts w:asciiTheme="majorHAnsi" w:hAnsiTheme="majorHAnsi" w:cstheme="majorHAnsi"/>
          <w:sz w:val="22"/>
          <w:szCs w:val="22"/>
        </w:rPr>
      </w:pPr>
    </w:p>
    <w:p w14:paraId="5D4A7BFE" w14:textId="619F30D8" w:rsidR="006E457E" w:rsidRPr="0021281E" w:rsidRDefault="006E457E" w:rsidP="002C1EFD">
      <w:pPr>
        <w:pStyle w:val="ListParagraph"/>
        <w:spacing w:after="434" w:line="273" w:lineRule="auto"/>
        <w:ind w:left="0"/>
        <w:jc w:val="both"/>
        <w:rPr>
          <w:rFonts w:asciiTheme="majorHAnsi" w:hAnsiTheme="majorHAnsi" w:cstheme="majorHAnsi"/>
          <w:sz w:val="22"/>
          <w:szCs w:val="22"/>
        </w:rPr>
      </w:pPr>
      <w:r w:rsidRPr="0021281E">
        <w:rPr>
          <w:rFonts w:asciiTheme="majorHAnsi" w:eastAsia="Calibri" w:hAnsiTheme="majorHAnsi" w:cstheme="majorHAnsi"/>
          <w:i/>
          <w:sz w:val="22"/>
          <w:szCs w:val="22"/>
        </w:rPr>
        <w:t xml:space="preserve">Disclaimer- The policy may be revised from time to time at the management’s discretion to align with changes in tax laws or other government regulations or market </w:t>
      </w:r>
      <w:r w:rsidR="00CA5E7A" w:rsidRPr="0021281E">
        <w:rPr>
          <w:rFonts w:asciiTheme="majorHAnsi" w:eastAsia="Calibri" w:hAnsiTheme="majorHAnsi" w:cstheme="majorHAnsi"/>
          <w:i/>
          <w:sz w:val="22"/>
          <w:szCs w:val="22"/>
        </w:rPr>
        <w:t>practices.</w:t>
      </w:r>
    </w:p>
    <w:p w14:paraId="0EF443EC" w14:textId="58DB9BE0" w:rsidR="006E457E" w:rsidRPr="00110094" w:rsidRDefault="006E457E" w:rsidP="002C1EFD">
      <w:pPr>
        <w:pStyle w:val="Heading1"/>
        <w:jc w:val="both"/>
        <w:rPr>
          <w:rFonts w:cstheme="majorHAnsi"/>
          <w:color w:val="auto"/>
          <w:sz w:val="22"/>
          <w:szCs w:val="22"/>
        </w:rPr>
      </w:pPr>
      <w:bookmarkStart w:id="6" w:name="_Toc406599840"/>
      <w:bookmarkStart w:id="7" w:name="_Toc433724108"/>
      <w:bookmarkStart w:id="8" w:name="_Toc454985413"/>
      <w:bookmarkStart w:id="9" w:name="_Toc456355692"/>
      <w:bookmarkStart w:id="10" w:name="_Toc465079651"/>
      <w:bookmarkStart w:id="11" w:name="_Toc467935672"/>
      <w:bookmarkStart w:id="12" w:name="_Toc1727581"/>
      <w:bookmarkStart w:id="13" w:name="_Toc5011443"/>
      <w:bookmarkStart w:id="14" w:name="_Toc12467760"/>
      <w:r w:rsidRPr="0021281E">
        <w:rPr>
          <w:rFonts w:cstheme="majorHAnsi"/>
          <w:color w:val="auto"/>
          <w:sz w:val="22"/>
          <w:szCs w:val="22"/>
        </w:rPr>
        <w:lastRenderedPageBreak/>
        <w:t>Violation of Policy</w:t>
      </w:r>
      <w:bookmarkStart w:id="15" w:name="_Toc467935589"/>
      <w:bookmarkStart w:id="16" w:name="_Toc467935673"/>
      <w:bookmarkEnd w:id="6"/>
      <w:bookmarkEnd w:id="7"/>
      <w:bookmarkEnd w:id="8"/>
      <w:bookmarkEnd w:id="9"/>
      <w:bookmarkEnd w:id="10"/>
      <w:bookmarkEnd w:id="11"/>
      <w:bookmarkEnd w:id="12"/>
      <w:bookmarkEnd w:id="13"/>
      <w:bookmarkEnd w:id="14"/>
    </w:p>
    <w:p w14:paraId="73DB1A03" w14:textId="053243E8" w:rsidR="00306FDB" w:rsidRPr="0021281E" w:rsidRDefault="006E457E" w:rsidP="002C1EFD">
      <w:pPr>
        <w:jc w:val="both"/>
        <w:rPr>
          <w:rFonts w:asciiTheme="majorHAnsi" w:hAnsiTheme="majorHAnsi" w:cstheme="majorHAnsi"/>
          <w:sz w:val="22"/>
          <w:szCs w:val="22"/>
        </w:rPr>
      </w:pPr>
      <w:bookmarkStart w:id="17" w:name="_Toc406599841"/>
      <w:bookmarkStart w:id="18" w:name="_Toc433724109"/>
      <w:bookmarkStart w:id="19" w:name="_Toc454985414"/>
      <w:bookmarkStart w:id="20" w:name="_Toc456355693"/>
      <w:bookmarkEnd w:id="15"/>
      <w:bookmarkEnd w:id="16"/>
      <w:r w:rsidRPr="0021281E">
        <w:rPr>
          <w:rFonts w:asciiTheme="majorHAnsi" w:hAnsiTheme="majorHAnsi" w:cstheme="majorHAnsi"/>
          <w:sz w:val="22"/>
          <w:szCs w:val="22"/>
        </w:rPr>
        <w:t xml:space="preserve">All </w:t>
      </w:r>
      <w:r w:rsidR="00EE4C69">
        <w:rPr>
          <w:rFonts w:asciiTheme="majorHAnsi" w:hAnsiTheme="majorHAnsi" w:cstheme="majorHAnsi"/>
          <w:sz w:val="22"/>
          <w:szCs w:val="22"/>
        </w:rPr>
        <w:t>Employee</w:t>
      </w:r>
      <w:r w:rsidR="00CA5E7A" w:rsidRPr="0021281E">
        <w:rPr>
          <w:rFonts w:asciiTheme="majorHAnsi" w:hAnsiTheme="majorHAnsi" w:cstheme="majorHAnsi"/>
          <w:sz w:val="22"/>
          <w:szCs w:val="22"/>
        </w:rPr>
        <w:t xml:space="preserve">s </w:t>
      </w:r>
      <w:r w:rsidRPr="0021281E">
        <w:rPr>
          <w:rFonts w:asciiTheme="majorHAnsi" w:hAnsiTheme="majorHAnsi" w:cstheme="majorHAnsi"/>
          <w:sz w:val="22"/>
          <w:szCs w:val="22"/>
        </w:rPr>
        <w:t xml:space="preserve">are obligated to report violations of this policy to </w:t>
      </w:r>
      <w:hyperlink r:id="rId8" w:history="1">
        <w:r w:rsidRPr="0021281E">
          <w:rPr>
            <w:rStyle w:val="Hyperlink"/>
            <w:rFonts w:asciiTheme="majorHAnsi" w:hAnsiTheme="majorHAnsi" w:cstheme="majorHAnsi"/>
            <w:sz w:val="22"/>
            <w:szCs w:val="22"/>
          </w:rPr>
          <w:t>hrops@</w:t>
        </w:r>
        <w:r w:rsidR="009E3A63">
          <w:rPr>
            <w:rStyle w:val="Hyperlink"/>
            <w:rFonts w:asciiTheme="majorHAnsi" w:hAnsiTheme="majorHAnsi" w:cstheme="majorHAnsi"/>
            <w:sz w:val="22"/>
            <w:szCs w:val="22"/>
          </w:rPr>
          <w:t>Parkar</w:t>
        </w:r>
        <w:r w:rsidRPr="0021281E">
          <w:rPr>
            <w:rStyle w:val="Hyperlink"/>
            <w:rFonts w:asciiTheme="majorHAnsi" w:hAnsiTheme="majorHAnsi" w:cstheme="majorHAnsi"/>
            <w:sz w:val="22"/>
            <w:szCs w:val="22"/>
          </w:rPr>
          <w:t>.digital</w:t>
        </w:r>
      </w:hyperlink>
      <w:r w:rsidR="00110094">
        <w:rPr>
          <w:rFonts w:asciiTheme="majorHAnsi" w:hAnsiTheme="majorHAnsi" w:cstheme="majorHAnsi"/>
          <w:sz w:val="22"/>
          <w:szCs w:val="22"/>
        </w:rPr>
        <w:t xml:space="preserve"> </w:t>
      </w:r>
      <w:r w:rsidRPr="0021281E">
        <w:rPr>
          <w:rFonts w:asciiTheme="majorHAnsi" w:hAnsiTheme="majorHAnsi" w:cstheme="majorHAnsi"/>
          <w:sz w:val="22"/>
          <w:szCs w:val="22"/>
        </w:rPr>
        <w:t xml:space="preserve">immediately. </w:t>
      </w:r>
    </w:p>
    <w:p w14:paraId="7141A210" w14:textId="77777777" w:rsidR="00306FDB" w:rsidRPr="0021281E" w:rsidRDefault="00306FDB" w:rsidP="002C1EFD">
      <w:pPr>
        <w:jc w:val="both"/>
        <w:rPr>
          <w:rFonts w:asciiTheme="majorHAnsi" w:hAnsiTheme="majorHAnsi" w:cstheme="majorHAnsi"/>
          <w:sz w:val="22"/>
          <w:szCs w:val="22"/>
        </w:rPr>
      </w:pPr>
      <w:r w:rsidRPr="0021281E">
        <w:rPr>
          <w:rFonts w:asciiTheme="majorHAnsi" w:hAnsiTheme="majorHAnsi" w:cstheme="majorHAnsi"/>
          <w:sz w:val="22"/>
          <w:szCs w:val="22"/>
        </w:rPr>
        <w:t>The HR Head and Finance Head must approve any exceptions to this policy in advance.</w:t>
      </w:r>
    </w:p>
    <w:p w14:paraId="1FA1261D" w14:textId="509012F1" w:rsidR="006E457E" w:rsidRPr="00110094" w:rsidRDefault="006E457E" w:rsidP="002C1EFD">
      <w:pPr>
        <w:pStyle w:val="Heading1"/>
        <w:jc w:val="both"/>
        <w:rPr>
          <w:rFonts w:cstheme="majorHAnsi"/>
          <w:color w:val="auto"/>
          <w:sz w:val="22"/>
          <w:szCs w:val="22"/>
        </w:rPr>
      </w:pPr>
      <w:bookmarkStart w:id="21" w:name="_Toc465079652"/>
      <w:bookmarkStart w:id="22" w:name="_Toc467935674"/>
      <w:bookmarkStart w:id="23" w:name="_Toc1727582"/>
      <w:bookmarkStart w:id="24" w:name="_Toc5011444"/>
      <w:bookmarkStart w:id="25" w:name="_Toc12467761"/>
      <w:r w:rsidRPr="0021281E">
        <w:rPr>
          <w:rFonts w:cstheme="majorHAnsi"/>
          <w:color w:val="auto"/>
          <w:sz w:val="22"/>
          <w:szCs w:val="22"/>
        </w:rPr>
        <w:t>Enforcement</w:t>
      </w:r>
      <w:bookmarkEnd w:id="17"/>
      <w:bookmarkEnd w:id="18"/>
      <w:bookmarkEnd w:id="19"/>
      <w:bookmarkEnd w:id="20"/>
      <w:bookmarkEnd w:id="21"/>
      <w:bookmarkEnd w:id="22"/>
      <w:bookmarkEnd w:id="23"/>
      <w:bookmarkEnd w:id="24"/>
      <w:bookmarkEnd w:id="25"/>
      <w:r w:rsidRPr="0021281E">
        <w:rPr>
          <w:rFonts w:cstheme="majorHAnsi"/>
          <w:color w:val="auto"/>
          <w:sz w:val="22"/>
          <w:szCs w:val="22"/>
        </w:rPr>
        <w:t xml:space="preserve"> </w:t>
      </w:r>
    </w:p>
    <w:p w14:paraId="043FECBF" w14:textId="77777777" w:rsidR="006E457E" w:rsidRPr="0021281E" w:rsidRDefault="006E457E" w:rsidP="002C1EFD">
      <w:pPr>
        <w:jc w:val="both"/>
        <w:rPr>
          <w:rFonts w:asciiTheme="majorHAnsi" w:hAnsiTheme="majorHAnsi" w:cstheme="majorHAnsi"/>
          <w:sz w:val="22"/>
          <w:szCs w:val="22"/>
        </w:rPr>
      </w:pPr>
      <w:bookmarkStart w:id="26" w:name="_Toc467935591"/>
      <w:bookmarkStart w:id="27" w:name="_Toc467935675"/>
      <w:r w:rsidRPr="0021281E">
        <w:rPr>
          <w:rFonts w:asciiTheme="majorHAnsi" w:hAnsiTheme="majorHAnsi" w:cstheme="majorHAnsi"/>
          <w:sz w:val="22"/>
          <w:szCs w:val="22"/>
        </w:rPr>
        <w:t>Failure to comply with this policy may result in:</w:t>
      </w:r>
      <w:bookmarkEnd w:id="26"/>
      <w:bookmarkEnd w:id="27"/>
      <w:r w:rsidRPr="0021281E">
        <w:rPr>
          <w:rFonts w:asciiTheme="majorHAnsi" w:hAnsiTheme="majorHAnsi" w:cstheme="majorHAnsi"/>
          <w:sz w:val="22"/>
          <w:szCs w:val="22"/>
        </w:rPr>
        <w:t xml:space="preserve"> </w:t>
      </w:r>
    </w:p>
    <w:p w14:paraId="236A166F" w14:textId="77777777" w:rsidR="006E457E" w:rsidRPr="0021281E" w:rsidRDefault="006E457E" w:rsidP="002C1EFD">
      <w:pPr>
        <w:jc w:val="both"/>
        <w:rPr>
          <w:rFonts w:asciiTheme="majorHAnsi" w:hAnsiTheme="majorHAnsi" w:cstheme="majorHAnsi"/>
          <w:sz w:val="22"/>
          <w:szCs w:val="22"/>
        </w:rPr>
      </w:pPr>
      <w:bookmarkStart w:id="28" w:name="_Toc467935592"/>
      <w:bookmarkStart w:id="29" w:name="_Toc467935676"/>
      <w:r w:rsidRPr="0021281E">
        <w:rPr>
          <w:rFonts w:asciiTheme="majorHAnsi" w:hAnsiTheme="majorHAnsi" w:cstheme="majorHAnsi"/>
          <w:b/>
          <w:sz w:val="22"/>
          <w:szCs w:val="22"/>
        </w:rPr>
        <w:t>a</w:t>
      </w:r>
      <w:r w:rsidRPr="0021281E">
        <w:rPr>
          <w:rFonts w:asciiTheme="majorHAnsi" w:hAnsiTheme="majorHAnsi" w:cstheme="majorHAnsi"/>
          <w:sz w:val="22"/>
          <w:szCs w:val="22"/>
        </w:rPr>
        <w:t>. Withdrawal, without notice, of access to information and/or information resources.</w:t>
      </w:r>
      <w:bookmarkEnd w:id="28"/>
      <w:bookmarkEnd w:id="29"/>
      <w:r w:rsidRPr="0021281E">
        <w:rPr>
          <w:rFonts w:asciiTheme="majorHAnsi" w:hAnsiTheme="majorHAnsi" w:cstheme="majorHAnsi"/>
          <w:sz w:val="22"/>
          <w:szCs w:val="22"/>
        </w:rPr>
        <w:t xml:space="preserve"> </w:t>
      </w:r>
    </w:p>
    <w:p w14:paraId="37EB58E5" w14:textId="77777777" w:rsidR="006E457E" w:rsidRPr="0021281E" w:rsidRDefault="006E457E" w:rsidP="002C1EFD">
      <w:pPr>
        <w:jc w:val="both"/>
        <w:rPr>
          <w:rFonts w:asciiTheme="majorHAnsi" w:hAnsiTheme="majorHAnsi" w:cstheme="majorHAnsi"/>
          <w:sz w:val="22"/>
          <w:szCs w:val="22"/>
        </w:rPr>
      </w:pPr>
      <w:bookmarkStart w:id="30" w:name="_Toc467935593"/>
      <w:bookmarkStart w:id="31" w:name="_Toc467935677"/>
      <w:r w:rsidRPr="0021281E">
        <w:rPr>
          <w:rFonts w:asciiTheme="majorHAnsi" w:hAnsiTheme="majorHAnsi" w:cstheme="majorHAnsi"/>
          <w:b/>
          <w:sz w:val="22"/>
          <w:szCs w:val="22"/>
        </w:rPr>
        <w:t>b</w:t>
      </w:r>
      <w:r w:rsidRPr="0021281E">
        <w:rPr>
          <w:rFonts w:asciiTheme="majorHAnsi" w:hAnsiTheme="majorHAnsi" w:cstheme="majorHAnsi"/>
          <w:sz w:val="22"/>
          <w:szCs w:val="22"/>
        </w:rPr>
        <w:t>. Disciplinary action, up to and including termination.</w:t>
      </w:r>
      <w:bookmarkEnd w:id="30"/>
      <w:bookmarkEnd w:id="31"/>
      <w:r w:rsidRPr="0021281E">
        <w:rPr>
          <w:rFonts w:asciiTheme="majorHAnsi" w:hAnsiTheme="majorHAnsi" w:cstheme="majorHAnsi"/>
          <w:sz w:val="22"/>
          <w:szCs w:val="22"/>
        </w:rPr>
        <w:t xml:space="preserve"> </w:t>
      </w:r>
      <w:bookmarkStart w:id="32" w:name="_Toc467935594"/>
      <w:bookmarkStart w:id="33" w:name="_Toc467935678"/>
    </w:p>
    <w:p w14:paraId="5ABE2859" w14:textId="77777777" w:rsidR="006E457E" w:rsidRPr="0021281E" w:rsidRDefault="006E457E" w:rsidP="002C1EFD">
      <w:pPr>
        <w:jc w:val="both"/>
        <w:rPr>
          <w:rFonts w:asciiTheme="majorHAnsi" w:hAnsiTheme="majorHAnsi" w:cstheme="majorHAnsi"/>
          <w:sz w:val="22"/>
          <w:szCs w:val="22"/>
        </w:rPr>
      </w:pPr>
      <w:r w:rsidRPr="0021281E">
        <w:rPr>
          <w:rFonts w:asciiTheme="majorHAnsi" w:hAnsiTheme="majorHAnsi" w:cstheme="majorHAnsi"/>
          <w:b/>
          <w:sz w:val="22"/>
          <w:szCs w:val="22"/>
        </w:rPr>
        <w:t>c</w:t>
      </w:r>
      <w:r w:rsidRPr="0021281E">
        <w:rPr>
          <w:rFonts w:asciiTheme="majorHAnsi" w:hAnsiTheme="majorHAnsi" w:cstheme="majorHAnsi"/>
          <w:sz w:val="22"/>
          <w:szCs w:val="22"/>
        </w:rPr>
        <w:t>. Civil or criminal penalties as provided by law.</w:t>
      </w:r>
      <w:bookmarkEnd w:id="32"/>
      <w:bookmarkEnd w:id="33"/>
    </w:p>
    <w:p w14:paraId="51046927" w14:textId="21819FA8" w:rsidR="006E457E" w:rsidRPr="00426D49" w:rsidRDefault="006E457E" w:rsidP="002C1EFD">
      <w:pPr>
        <w:pStyle w:val="Heading1"/>
        <w:jc w:val="both"/>
        <w:rPr>
          <w:rFonts w:cstheme="majorHAnsi"/>
          <w:color w:val="auto"/>
          <w:sz w:val="22"/>
          <w:szCs w:val="22"/>
        </w:rPr>
      </w:pPr>
      <w:bookmarkStart w:id="34" w:name="_Toc465079653"/>
      <w:bookmarkStart w:id="35" w:name="_Toc467935679"/>
      <w:bookmarkStart w:id="36" w:name="_Toc1727583"/>
      <w:bookmarkStart w:id="37" w:name="_Toc5011445"/>
      <w:bookmarkStart w:id="38" w:name="_Toc12467762"/>
      <w:r w:rsidRPr="0021281E">
        <w:rPr>
          <w:rFonts w:cstheme="majorHAnsi"/>
          <w:color w:val="auto"/>
          <w:sz w:val="22"/>
          <w:szCs w:val="22"/>
        </w:rPr>
        <w:t>Document Owner and Approval</w:t>
      </w:r>
      <w:bookmarkEnd w:id="34"/>
      <w:bookmarkEnd w:id="35"/>
      <w:bookmarkEnd w:id="36"/>
      <w:bookmarkEnd w:id="37"/>
      <w:bookmarkEnd w:id="38"/>
    </w:p>
    <w:p w14:paraId="3142DB6E" w14:textId="6CC5B749" w:rsidR="006E457E" w:rsidRPr="0021281E" w:rsidRDefault="006E457E" w:rsidP="002C1EFD">
      <w:pPr>
        <w:jc w:val="both"/>
        <w:rPr>
          <w:rFonts w:asciiTheme="majorHAnsi" w:hAnsiTheme="majorHAnsi" w:cstheme="majorHAnsi"/>
          <w:sz w:val="22"/>
          <w:szCs w:val="22"/>
        </w:rPr>
      </w:pPr>
      <w:bookmarkStart w:id="39" w:name="_Toc525807938"/>
      <w:bookmarkStart w:id="40" w:name="_Toc532894365"/>
      <w:r w:rsidRPr="0021281E">
        <w:rPr>
          <w:rFonts w:asciiTheme="majorHAnsi" w:hAnsiTheme="majorHAnsi" w:cstheme="majorHAnsi"/>
          <w:sz w:val="22"/>
          <w:szCs w:val="22"/>
        </w:rPr>
        <w:t xml:space="preserve">The HR Head is the owner of this document and is responsible for ensuring that this policy document is reviewed Yearly. A current version of this document is available to all members of staff </w:t>
      </w:r>
      <w:r w:rsidR="002C1EFD" w:rsidRPr="0021281E">
        <w:rPr>
          <w:rFonts w:asciiTheme="majorHAnsi" w:hAnsiTheme="majorHAnsi" w:cstheme="majorHAnsi"/>
          <w:sz w:val="22"/>
          <w:szCs w:val="22"/>
        </w:rPr>
        <w:t>in</w:t>
      </w:r>
      <w:r w:rsidRPr="0021281E">
        <w:rPr>
          <w:rFonts w:asciiTheme="majorHAnsi" w:hAnsiTheme="majorHAnsi" w:cstheme="majorHAnsi"/>
          <w:sz w:val="22"/>
          <w:szCs w:val="22"/>
        </w:rPr>
        <w:t xml:space="preserve"> a secured </w:t>
      </w:r>
      <w:r w:rsidR="00426D49" w:rsidRPr="0021281E">
        <w:rPr>
          <w:rFonts w:asciiTheme="majorHAnsi" w:hAnsiTheme="majorHAnsi" w:cstheme="majorHAnsi"/>
          <w:sz w:val="22"/>
          <w:szCs w:val="22"/>
        </w:rPr>
        <w:t>centralized</w:t>
      </w:r>
      <w:r w:rsidRPr="0021281E">
        <w:rPr>
          <w:rFonts w:asciiTheme="majorHAnsi" w:hAnsiTheme="majorHAnsi" w:cstheme="majorHAnsi"/>
          <w:sz w:val="22"/>
          <w:szCs w:val="22"/>
        </w:rPr>
        <w:t xml:space="preserve"> location with appropriate access control.</w:t>
      </w:r>
      <w:bookmarkEnd w:id="39"/>
      <w:bookmarkEnd w:id="40"/>
    </w:p>
    <w:p w14:paraId="09136399" w14:textId="77777777" w:rsidR="00551E88" w:rsidRPr="0021281E" w:rsidRDefault="00551E88">
      <w:pPr>
        <w:rPr>
          <w:rFonts w:asciiTheme="majorHAnsi" w:hAnsiTheme="majorHAnsi" w:cstheme="majorHAnsi"/>
          <w:sz w:val="22"/>
          <w:szCs w:val="22"/>
        </w:rPr>
      </w:pPr>
    </w:p>
    <w:sectPr w:rsidR="00551E88" w:rsidRPr="0021281E" w:rsidSect="00A52316">
      <w:headerReference w:type="default" r:id="rId9"/>
      <w:footerReference w:type="default" r:id="rId10"/>
      <w:headerReference w:type="first" r:id="rId11"/>
      <w:footerReference w:type="first" r:id="rId12"/>
      <w:pgSz w:w="12240" w:h="15840"/>
      <w:pgMar w:top="1440" w:right="1440" w:bottom="1440" w:left="1350" w:header="720" w:footer="720" w:gutter="0"/>
      <w:pgBorders w:offsetFrom="page">
        <w:top w:val="thinThickSmallGap" w:sz="24" w:space="24" w:color="44546A" w:themeColor="text2"/>
        <w:left w:val="thinThickSmallGap" w:sz="24" w:space="24" w:color="44546A" w:themeColor="text2"/>
        <w:bottom w:val="thickThinSmallGap" w:sz="24" w:space="24" w:color="44546A" w:themeColor="text2"/>
        <w:right w:val="thickThinSmallGap" w:sz="24" w:space="24" w:color="44546A" w:themeColor="tex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DAF7B" w14:textId="77777777" w:rsidR="007B25EB" w:rsidRDefault="007B25EB">
      <w:r>
        <w:separator/>
      </w:r>
    </w:p>
  </w:endnote>
  <w:endnote w:type="continuationSeparator" w:id="0">
    <w:p w14:paraId="5495249D" w14:textId="77777777" w:rsidR="007B25EB" w:rsidRDefault="007B2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sz w:val="24"/>
        <w:szCs w:val="24"/>
      </w:rPr>
      <w:id w:val="-890724187"/>
      <w:docPartObj>
        <w:docPartGallery w:val="Page Numbers (Bottom of Page)"/>
        <w:docPartUnique/>
      </w:docPartObj>
    </w:sdtPr>
    <w:sdtEndPr/>
    <w:sdtContent>
      <w:p w14:paraId="630FE556" w14:textId="77777777" w:rsidR="006E457E" w:rsidRPr="00BD519C" w:rsidRDefault="006E457E">
        <w:pPr>
          <w:pStyle w:val="Footer"/>
          <w:jc w:val="right"/>
          <w:rPr>
            <w:rFonts w:asciiTheme="minorHAnsi" w:hAnsiTheme="minorHAnsi"/>
            <w:sz w:val="24"/>
            <w:szCs w:val="24"/>
          </w:rPr>
        </w:pPr>
        <w:r w:rsidRPr="00BD519C">
          <w:rPr>
            <w:rFonts w:asciiTheme="minorHAnsi" w:hAnsiTheme="minorHAnsi"/>
            <w:sz w:val="24"/>
            <w:szCs w:val="24"/>
          </w:rPr>
          <w:t xml:space="preserve">Internal Use                                                                                                                                  Page | </w:t>
        </w:r>
        <w:r w:rsidRPr="00BD519C">
          <w:rPr>
            <w:rFonts w:asciiTheme="minorHAnsi" w:hAnsiTheme="minorHAnsi"/>
            <w:sz w:val="24"/>
            <w:szCs w:val="24"/>
          </w:rPr>
          <w:fldChar w:fldCharType="begin"/>
        </w:r>
        <w:r w:rsidRPr="00BD519C">
          <w:rPr>
            <w:rFonts w:asciiTheme="minorHAnsi" w:hAnsiTheme="minorHAnsi"/>
            <w:sz w:val="24"/>
            <w:szCs w:val="24"/>
          </w:rPr>
          <w:instrText xml:space="preserve"> PAGE   \* MERGEFORMAT </w:instrText>
        </w:r>
        <w:r w:rsidRPr="00BD519C">
          <w:rPr>
            <w:rFonts w:asciiTheme="minorHAnsi" w:hAnsiTheme="minorHAnsi"/>
            <w:sz w:val="24"/>
            <w:szCs w:val="24"/>
          </w:rPr>
          <w:fldChar w:fldCharType="separate"/>
        </w:r>
        <w:r>
          <w:rPr>
            <w:rFonts w:asciiTheme="minorHAnsi" w:hAnsiTheme="minorHAnsi"/>
            <w:noProof/>
            <w:sz w:val="24"/>
            <w:szCs w:val="24"/>
          </w:rPr>
          <w:t>10</w:t>
        </w:r>
        <w:r w:rsidRPr="00BD519C">
          <w:rPr>
            <w:rFonts w:asciiTheme="minorHAnsi" w:hAnsiTheme="minorHAnsi"/>
            <w:noProof/>
            <w:sz w:val="24"/>
            <w:szCs w:val="24"/>
          </w:rPr>
          <w:fldChar w:fldCharType="end"/>
        </w:r>
        <w:r w:rsidRPr="00BD519C">
          <w:rPr>
            <w:rFonts w:asciiTheme="minorHAnsi" w:hAnsiTheme="minorHAnsi"/>
            <w:sz w:val="24"/>
            <w:szCs w:val="24"/>
          </w:rPr>
          <w:t xml:space="preserve"> </w:t>
        </w:r>
      </w:p>
    </w:sdtContent>
  </w:sdt>
  <w:p w14:paraId="73DDF08D" w14:textId="77777777" w:rsidR="006E457E" w:rsidRPr="00BD519C" w:rsidRDefault="006E457E" w:rsidP="00BD519C">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04DEA" w14:textId="77777777" w:rsidR="006E457E" w:rsidRPr="00BF01B3" w:rsidRDefault="006E457E">
    <w:pPr>
      <w:pStyle w:val="Footer"/>
      <w:rPr>
        <w:rFonts w:asciiTheme="minorHAnsi" w:hAnsiTheme="minorHAnsi"/>
        <w:sz w:val="24"/>
        <w:szCs w:val="24"/>
      </w:rPr>
    </w:pPr>
    <w:r w:rsidRPr="00BF01B3">
      <w:rPr>
        <w:rFonts w:asciiTheme="minorHAnsi" w:eastAsiaTheme="majorEastAsia" w:hAnsiTheme="minorHAnsi" w:cstheme="majorBidi"/>
        <w:sz w:val="24"/>
        <w:szCs w:val="24"/>
      </w:rPr>
      <w:t>Internal Use</w:t>
    </w:r>
    <w:r w:rsidRPr="00BF01B3">
      <w:rPr>
        <w:rFonts w:asciiTheme="minorHAnsi" w:eastAsiaTheme="majorEastAsia" w:hAnsiTheme="minorHAnsi" w:cstheme="majorBidi"/>
        <w:sz w:val="24"/>
        <w:szCs w:val="24"/>
      </w:rPr>
      <w:ptab w:relativeTo="margin" w:alignment="center" w:leader="none"/>
    </w:r>
    <w:r w:rsidRPr="00BF01B3">
      <w:rPr>
        <w:rFonts w:asciiTheme="minorHAnsi" w:eastAsiaTheme="majorEastAsia" w:hAnsiTheme="minorHAnsi" w:cstheme="majorBidi"/>
        <w:sz w:val="24"/>
        <w:szCs w:val="24"/>
      </w:rPr>
      <w:ptab w:relativeTo="margin" w:alignment="right" w:leader="none"/>
    </w:r>
    <w:r w:rsidRPr="00BF01B3">
      <w:rPr>
        <w:rFonts w:asciiTheme="minorHAnsi" w:eastAsiaTheme="majorEastAsia" w:hAnsiTheme="minorHAnsi" w:cstheme="majorBidi"/>
        <w:sz w:val="24"/>
        <w:szCs w:val="24"/>
      </w:rP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258BB" w14:textId="77777777" w:rsidR="007B25EB" w:rsidRDefault="007B25EB">
      <w:r>
        <w:separator/>
      </w:r>
    </w:p>
  </w:footnote>
  <w:footnote w:type="continuationSeparator" w:id="0">
    <w:p w14:paraId="5B7ABBE4" w14:textId="77777777" w:rsidR="007B25EB" w:rsidRDefault="007B25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17A9B" w14:textId="3BE4CD98" w:rsidR="006E457E" w:rsidRDefault="00011A82" w:rsidP="00011A82">
    <w:r>
      <w:rPr>
        <w:rFonts w:ascii="Calibri" w:hAnsi="Calibri" w:cs="Calibri"/>
        <w:color w:val="000000"/>
        <w:sz w:val="24"/>
        <w:szCs w:val="24"/>
        <w:lang w:val="en-IN" w:eastAsia="en-IN"/>
      </w:rPr>
      <w:t xml:space="preserve">Internal Use                         </w:t>
    </w:r>
    <w:r w:rsidR="006E457E">
      <w:rPr>
        <w:rFonts w:ascii="Calibri" w:hAnsi="Calibri" w:cs="Calibri"/>
        <w:color w:val="000000"/>
        <w:sz w:val="24"/>
        <w:szCs w:val="24"/>
        <w:lang w:val="en-IN" w:eastAsia="en-IN"/>
      </w:rPr>
      <w:t xml:space="preserve">HR Policy -L1- </w:t>
    </w:r>
    <w:r w:rsidR="006E457E" w:rsidRPr="00926664">
      <w:rPr>
        <w:rFonts w:ascii="Calibri" w:hAnsi="Calibri" w:cs="Calibri"/>
        <w:color w:val="000000"/>
        <w:sz w:val="24"/>
        <w:szCs w:val="24"/>
        <w:lang w:val="en-IN" w:eastAsia="en-IN"/>
      </w:rPr>
      <w:t>Flexible Benefit</w:t>
    </w:r>
    <w:r w:rsidR="006E457E">
      <w:rPr>
        <w:rFonts w:ascii="Calibri" w:hAnsi="Calibri" w:cs="Calibri"/>
        <w:color w:val="000000"/>
        <w:sz w:val="24"/>
        <w:szCs w:val="24"/>
        <w:lang w:val="en-IN" w:eastAsia="en-IN"/>
      </w:rPr>
      <w:t>s</w:t>
    </w:r>
    <w:r w:rsidR="006E457E" w:rsidRPr="00926664">
      <w:rPr>
        <w:rFonts w:ascii="Calibri" w:hAnsi="Calibri" w:cs="Calibri"/>
        <w:color w:val="000000"/>
        <w:sz w:val="24"/>
        <w:szCs w:val="24"/>
        <w:lang w:val="en-IN" w:eastAsia="en-IN"/>
      </w:rPr>
      <w:t xml:space="preserve"> </w:t>
    </w:r>
    <w:r w:rsidR="006E457E">
      <w:rPr>
        <w:rFonts w:ascii="Calibri" w:hAnsi="Calibri" w:cs="Calibri"/>
        <w:color w:val="000000"/>
        <w:sz w:val="24"/>
        <w:szCs w:val="24"/>
        <w:lang w:val="en-IN" w:eastAsia="en-IN"/>
      </w:rPr>
      <w:t>Plan Policy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8A2D4" w14:textId="77777777" w:rsidR="006E457E" w:rsidRDefault="006E457E" w:rsidP="00BF01B3">
    <w:pPr>
      <w:pStyle w:val="Header"/>
      <w:jc w:val="center"/>
    </w:pPr>
    <w:r w:rsidRPr="00BF01B3">
      <w:rPr>
        <w:rFonts w:asciiTheme="minorHAnsi" w:hAnsiTheme="minorHAnsi"/>
        <w:sz w:val="24"/>
        <w:szCs w:val="24"/>
      </w:rPr>
      <w:t xml:space="preserve">Management Review </w:t>
    </w:r>
    <w:proofErr w:type="gramStart"/>
    <w:r w:rsidRPr="00BF01B3">
      <w:rPr>
        <w:rFonts w:asciiTheme="minorHAnsi" w:hAnsiTheme="minorHAnsi"/>
        <w:sz w:val="24"/>
        <w:szCs w:val="24"/>
      </w:rPr>
      <w:t>Of</w:t>
    </w:r>
    <w:proofErr w:type="gramEnd"/>
    <w:r w:rsidRPr="00BF01B3">
      <w:rPr>
        <w:rFonts w:asciiTheme="minorHAnsi" w:hAnsiTheme="minorHAnsi"/>
        <w:sz w:val="24"/>
        <w:szCs w:val="24"/>
      </w:rPr>
      <w:t xml:space="preserve"> Information Security Committee Procedure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0647B"/>
    <w:multiLevelType w:val="hybridMultilevel"/>
    <w:tmpl w:val="6FE06E44"/>
    <w:lvl w:ilvl="0" w:tplc="0409000F">
      <w:start w:val="1"/>
      <w:numFmt w:val="decimal"/>
      <w:lvlText w:val="%1."/>
      <w:lvlJc w:val="left"/>
      <w:pPr>
        <w:ind w:left="643"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 w15:restartNumberingAfterBreak="0">
    <w:nsid w:val="58685F6F"/>
    <w:multiLevelType w:val="hybridMultilevel"/>
    <w:tmpl w:val="D20458A0"/>
    <w:lvl w:ilvl="0" w:tplc="40090001">
      <w:start w:val="1"/>
      <w:numFmt w:val="bullet"/>
      <w:lvlText w:val=""/>
      <w:lvlJc w:val="left"/>
      <w:pPr>
        <w:ind w:left="761" w:hanging="360"/>
      </w:pPr>
      <w:rPr>
        <w:rFonts w:ascii="Symbol" w:hAnsi="Symbol" w:hint="default"/>
      </w:rPr>
    </w:lvl>
    <w:lvl w:ilvl="1" w:tplc="40090003" w:tentative="1">
      <w:start w:val="1"/>
      <w:numFmt w:val="bullet"/>
      <w:lvlText w:val="o"/>
      <w:lvlJc w:val="left"/>
      <w:pPr>
        <w:ind w:left="1481" w:hanging="360"/>
      </w:pPr>
      <w:rPr>
        <w:rFonts w:ascii="Courier New" w:hAnsi="Courier New" w:cs="Courier New" w:hint="default"/>
      </w:rPr>
    </w:lvl>
    <w:lvl w:ilvl="2" w:tplc="40090005" w:tentative="1">
      <w:start w:val="1"/>
      <w:numFmt w:val="bullet"/>
      <w:lvlText w:val=""/>
      <w:lvlJc w:val="left"/>
      <w:pPr>
        <w:ind w:left="2201" w:hanging="360"/>
      </w:pPr>
      <w:rPr>
        <w:rFonts w:ascii="Wingdings" w:hAnsi="Wingdings" w:hint="default"/>
      </w:rPr>
    </w:lvl>
    <w:lvl w:ilvl="3" w:tplc="40090001" w:tentative="1">
      <w:start w:val="1"/>
      <w:numFmt w:val="bullet"/>
      <w:lvlText w:val=""/>
      <w:lvlJc w:val="left"/>
      <w:pPr>
        <w:ind w:left="2921" w:hanging="360"/>
      </w:pPr>
      <w:rPr>
        <w:rFonts w:ascii="Symbol" w:hAnsi="Symbol" w:hint="default"/>
      </w:rPr>
    </w:lvl>
    <w:lvl w:ilvl="4" w:tplc="40090003" w:tentative="1">
      <w:start w:val="1"/>
      <w:numFmt w:val="bullet"/>
      <w:lvlText w:val="o"/>
      <w:lvlJc w:val="left"/>
      <w:pPr>
        <w:ind w:left="3641" w:hanging="360"/>
      </w:pPr>
      <w:rPr>
        <w:rFonts w:ascii="Courier New" w:hAnsi="Courier New" w:cs="Courier New" w:hint="default"/>
      </w:rPr>
    </w:lvl>
    <w:lvl w:ilvl="5" w:tplc="40090005" w:tentative="1">
      <w:start w:val="1"/>
      <w:numFmt w:val="bullet"/>
      <w:lvlText w:val=""/>
      <w:lvlJc w:val="left"/>
      <w:pPr>
        <w:ind w:left="4361" w:hanging="360"/>
      </w:pPr>
      <w:rPr>
        <w:rFonts w:ascii="Wingdings" w:hAnsi="Wingdings" w:hint="default"/>
      </w:rPr>
    </w:lvl>
    <w:lvl w:ilvl="6" w:tplc="40090001" w:tentative="1">
      <w:start w:val="1"/>
      <w:numFmt w:val="bullet"/>
      <w:lvlText w:val=""/>
      <w:lvlJc w:val="left"/>
      <w:pPr>
        <w:ind w:left="5081" w:hanging="360"/>
      </w:pPr>
      <w:rPr>
        <w:rFonts w:ascii="Symbol" w:hAnsi="Symbol" w:hint="default"/>
      </w:rPr>
    </w:lvl>
    <w:lvl w:ilvl="7" w:tplc="40090003" w:tentative="1">
      <w:start w:val="1"/>
      <w:numFmt w:val="bullet"/>
      <w:lvlText w:val="o"/>
      <w:lvlJc w:val="left"/>
      <w:pPr>
        <w:ind w:left="5801" w:hanging="360"/>
      </w:pPr>
      <w:rPr>
        <w:rFonts w:ascii="Courier New" w:hAnsi="Courier New" w:cs="Courier New" w:hint="default"/>
      </w:rPr>
    </w:lvl>
    <w:lvl w:ilvl="8" w:tplc="40090005" w:tentative="1">
      <w:start w:val="1"/>
      <w:numFmt w:val="bullet"/>
      <w:lvlText w:val=""/>
      <w:lvlJc w:val="left"/>
      <w:pPr>
        <w:ind w:left="6521" w:hanging="360"/>
      </w:pPr>
      <w:rPr>
        <w:rFonts w:ascii="Wingdings" w:hAnsi="Wingdings" w:hint="default"/>
      </w:rPr>
    </w:lvl>
  </w:abstractNum>
  <w:abstractNum w:abstractNumId="2" w15:restartNumberingAfterBreak="0">
    <w:nsid w:val="6C6370FD"/>
    <w:multiLevelType w:val="hybridMultilevel"/>
    <w:tmpl w:val="BF162C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2163808">
    <w:abstractNumId w:val="0"/>
  </w:num>
  <w:num w:numId="2" w16cid:durableId="560557179">
    <w:abstractNumId w:val="1"/>
  </w:num>
  <w:num w:numId="3" w16cid:durableId="176850402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ran Satpute">
    <w15:presenceInfo w15:providerId="AD" w15:userId="S::ksatpute@parkar.digital::61a0dd80-0148-4ff1-a7e7-cea65cd1bd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FCE"/>
    <w:rsid w:val="00011A82"/>
    <w:rsid w:val="000420D5"/>
    <w:rsid w:val="000536E8"/>
    <w:rsid w:val="00083F1D"/>
    <w:rsid w:val="00110094"/>
    <w:rsid w:val="0014653C"/>
    <w:rsid w:val="00155BA9"/>
    <w:rsid w:val="00177CC1"/>
    <w:rsid w:val="0021281E"/>
    <w:rsid w:val="0022563F"/>
    <w:rsid w:val="00237A17"/>
    <w:rsid w:val="00295304"/>
    <w:rsid w:val="002C1EFD"/>
    <w:rsid w:val="00306FDB"/>
    <w:rsid w:val="00324F1D"/>
    <w:rsid w:val="00426803"/>
    <w:rsid w:val="00426D49"/>
    <w:rsid w:val="00472024"/>
    <w:rsid w:val="00551E88"/>
    <w:rsid w:val="00566FF6"/>
    <w:rsid w:val="005B6F1D"/>
    <w:rsid w:val="006E457E"/>
    <w:rsid w:val="00763329"/>
    <w:rsid w:val="007B25EB"/>
    <w:rsid w:val="008D4C62"/>
    <w:rsid w:val="008E3AC2"/>
    <w:rsid w:val="009019CD"/>
    <w:rsid w:val="00982B73"/>
    <w:rsid w:val="009E3A63"/>
    <w:rsid w:val="009E51B8"/>
    <w:rsid w:val="00A06585"/>
    <w:rsid w:val="00A52316"/>
    <w:rsid w:val="00AD110D"/>
    <w:rsid w:val="00AD5338"/>
    <w:rsid w:val="00B07D8D"/>
    <w:rsid w:val="00B3600E"/>
    <w:rsid w:val="00B62219"/>
    <w:rsid w:val="00B90CA4"/>
    <w:rsid w:val="00BC23C9"/>
    <w:rsid w:val="00BF2736"/>
    <w:rsid w:val="00C3071D"/>
    <w:rsid w:val="00C37191"/>
    <w:rsid w:val="00C56620"/>
    <w:rsid w:val="00CA5E7A"/>
    <w:rsid w:val="00D71F93"/>
    <w:rsid w:val="00DC110A"/>
    <w:rsid w:val="00E00FCE"/>
    <w:rsid w:val="00E51E51"/>
    <w:rsid w:val="00EB0285"/>
    <w:rsid w:val="00EC7B04"/>
    <w:rsid w:val="00EE4C69"/>
    <w:rsid w:val="00F521DD"/>
    <w:rsid w:val="00FD4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5F27E"/>
  <w15:chartTrackingRefBased/>
  <w15:docId w15:val="{2C1288CD-2EFB-4BCB-A1A5-B095726AD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57E"/>
    <w:pPr>
      <w:spacing w:after="0" w:line="240" w:lineRule="auto"/>
    </w:pPr>
    <w:rPr>
      <w:rFonts w:ascii="Arial" w:eastAsia="Times New Roman" w:hAnsi="Arial" w:cs="Times New Roman"/>
      <w:kern w:val="0"/>
      <w:sz w:val="20"/>
      <w:szCs w:val="20"/>
      <w14:ligatures w14:val="none"/>
    </w:rPr>
  </w:style>
  <w:style w:type="paragraph" w:styleId="Heading1">
    <w:name w:val="heading 1"/>
    <w:basedOn w:val="Normal"/>
    <w:next w:val="Normal"/>
    <w:link w:val="Heading1Char"/>
    <w:uiPriority w:val="9"/>
    <w:qFormat/>
    <w:rsid w:val="006E457E"/>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57E"/>
    <w:rPr>
      <w:rFonts w:asciiTheme="majorHAnsi" w:eastAsiaTheme="majorEastAsia" w:hAnsiTheme="majorHAnsi" w:cstheme="majorBidi"/>
      <w:b/>
      <w:bCs/>
      <w:color w:val="2F5496" w:themeColor="accent1" w:themeShade="BF"/>
      <w:kern w:val="0"/>
      <w:sz w:val="28"/>
      <w:szCs w:val="28"/>
      <w14:ligatures w14:val="none"/>
    </w:rPr>
  </w:style>
  <w:style w:type="paragraph" w:styleId="Header">
    <w:name w:val="header"/>
    <w:aliases w:val="even,Proposal Header"/>
    <w:basedOn w:val="Normal"/>
    <w:link w:val="HeaderChar"/>
    <w:rsid w:val="006E457E"/>
    <w:pPr>
      <w:tabs>
        <w:tab w:val="center" w:pos="4320"/>
        <w:tab w:val="right" w:pos="8640"/>
      </w:tabs>
    </w:pPr>
  </w:style>
  <w:style w:type="character" w:customStyle="1" w:styleId="HeaderChar">
    <w:name w:val="Header Char"/>
    <w:aliases w:val="even Char,Proposal Header Char"/>
    <w:basedOn w:val="DefaultParagraphFont"/>
    <w:link w:val="Header"/>
    <w:rsid w:val="006E457E"/>
    <w:rPr>
      <w:rFonts w:ascii="Arial" w:eastAsia="Times New Roman" w:hAnsi="Arial" w:cs="Times New Roman"/>
      <w:kern w:val="0"/>
      <w:sz w:val="20"/>
      <w:szCs w:val="20"/>
      <w14:ligatures w14:val="none"/>
    </w:rPr>
  </w:style>
  <w:style w:type="paragraph" w:styleId="TOCHeading">
    <w:name w:val="TOC Heading"/>
    <w:basedOn w:val="Heading1"/>
    <w:next w:val="Normal"/>
    <w:uiPriority w:val="39"/>
    <w:unhideWhenUsed/>
    <w:qFormat/>
    <w:rsid w:val="006E457E"/>
    <w:pPr>
      <w:spacing w:before="240"/>
      <w:outlineLvl w:val="9"/>
    </w:pPr>
    <w:rPr>
      <w:b w:val="0"/>
      <w:bCs w:val="0"/>
      <w:sz w:val="32"/>
      <w:szCs w:val="32"/>
    </w:rPr>
  </w:style>
  <w:style w:type="paragraph" w:styleId="ListParagraph">
    <w:name w:val="List Paragraph"/>
    <w:aliases w:val="Use Case List Paragraph,Bullet List Paragraph,List Paragraph1,List Paragraph11,Bulleted List1,Ref,List Paragraph Option,List Paragraph111,FooterText,numbered,Paragraphe de liste,Normal Sentence,b1,Figure_name,lp1,Bullet for no #'s,B1,bu1"/>
    <w:basedOn w:val="Normal"/>
    <w:link w:val="ListParagraphChar"/>
    <w:uiPriority w:val="34"/>
    <w:qFormat/>
    <w:rsid w:val="006E457E"/>
    <w:pPr>
      <w:ind w:left="720"/>
      <w:contextualSpacing/>
    </w:pPr>
  </w:style>
  <w:style w:type="character" w:customStyle="1" w:styleId="ListParagraphChar">
    <w:name w:val="List Paragraph Char"/>
    <w:aliases w:val="Use Case List Paragraph Char,Bullet List Paragraph Char,List Paragraph1 Char,List Paragraph11 Char,Bulleted List1 Char,Ref Char,List Paragraph Option Char,List Paragraph111 Char,FooterText Char,numbered Char,Paragraphe de liste Char"/>
    <w:link w:val="ListParagraph"/>
    <w:uiPriority w:val="34"/>
    <w:locked/>
    <w:rsid w:val="006E457E"/>
    <w:rPr>
      <w:rFonts w:ascii="Arial" w:eastAsia="Times New Roman" w:hAnsi="Arial" w:cs="Times New Roman"/>
      <w:kern w:val="0"/>
      <w:sz w:val="20"/>
      <w:szCs w:val="20"/>
      <w14:ligatures w14:val="none"/>
    </w:rPr>
  </w:style>
  <w:style w:type="paragraph" w:styleId="Footer">
    <w:name w:val="footer"/>
    <w:basedOn w:val="Normal"/>
    <w:link w:val="FooterChar"/>
    <w:uiPriority w:val="99"/>
    <w:unhideWhenUsed/>
    <w:rsid w:val="006E457E"/>
    <w:pPr>
      <w:tabs>
        <w:tab w:val="center" w:pos="4680"/>
        <w:tab w:val="right" w:pos="9360"/>
      </w:tabs>
    </w:pPr>
  </w:style>
  <w:style w:type="character" w:customStyle="1" w:styleId="FooterChar">
    <w:name w:val="Footer Char"/>
    <w:basedOn w:val="DefaultParagraphFont"/>
    <w:link w:val="Footer"/>
    <w:uiPriority w:val="99"/>
    <w:rsid w:val="006E457E"/>
    <w:rPr>
      <w:rFonts w:ascii="Arial" w:eastAsia="Times New Roman" w:hAnsi="Arial" w:cs="Times New Roman"/>
      <w:kern w:val="0"/>
      <w:sz w:val="20"/>
      <w:szCs w:val="20"/>
      <w14:ligatures w14:val="none"/>
    </w:rPr>
  </w:style>
  <w:style w:type="paragraph" w:styleId="TOC1">
    <w:name w:val="toc 1"/>
    <w:basedOn w:val="Normal"/>
    <w:next w:val="Normal"/>
    <w:autoRedefine/>
    <w:uiPriority w:val="39"/>
    <w:unhideWhenUsed/>
    <w:rsid w:val="006E457E"/>
    <w:pPr>
      <w:tabs>
        <w:tab w:val="left" w:pos="284"/>
        <w:tab w:val="left" w:pos="426"/>
        <w:tab w:val="left" w:pos="660"/>
        <w:tab w:val="right" w:leader="dot" w:pos="9350"/>
      </w:tabs>
      <w:spacing w:after="200" w:line="276" w:lineRule="auto"/>
    </w:pPr>
    <w:rPr>
      <w:rFonts w:ascii="Calibri" w:eastAsia="Calibri" w:hAnsi="Calibri"/>
      <w:sz w:val="22"/>
      <w:szCs w:val="22"/>
    </w:rPr>
  </w:style>
  <w:style w:type="character" w:styleId="Hyperlink">
    <w:name w:val="Hyperlink"/>
    <w:uiPriority w:val="99"/>
    <w:unhideWhenUsed/>
    <w:rsid w:val="006E457E"/>
    <w:rPr>
      <w:color w:val="0000FF"/>
      <w:u w:val="single"/>
    </w:rPr>
  </w:style>
  <w:style w:type="paragraph" w:styleId="BodyText">
    <w:name w:val="Body Text"/>
    <w:basedOn w:val="Normal"/>
    <w:link w:val="BodyTextChar"/>
    <w:uiPriority w:val="1"/>
    <w:qFormat/>
    <w:rsid w:val="006E457E"/>
    <w:pPr>
      <w:widowControl w:val="0"/>
      <w:autoSpaceDE w:val="0"/>
      <w:autoSpaceDN w:val="0"/>
    </w:pPr>
    <w:rPr>
      <w:rFonts w:eastAsia="Arial" w:cs="Arial"/>
      <w:lang w:bidi="en-US"/>
    </w:rPr>
  </w:style>
  <w:style w:type="character" w:customStyle="1" w:styleId="BodyTextChar">
    <w:name w:val="Body Text Char"/>
    <w:basedOn w:val="DefaultParagraphFont"/>
    <w:link w:val="BodyText"/>
    <w:uiPriority w:val="1"/>
    <w:rsid w:val="006E457E"/>
    <w:rPr>
      <w:rFonts w:ascii="Arial" w:eastAsia="Arial" w:hAnsi="Arial" w:cs="Arial"/>
      <w:kern w:val="0"/>
      <w:sz w:val="20"/>
      <w:szCs w:val="20"/>
      <w:lang w:bidi="en-US"/>
      <w14:ligatures w14:val="none"/>
    </w:rPr>
  </w:style>
  <w:style w:type="table" w:customStyle="1" w:styleId="TableGrid">
    <w:name w:val="TableGrid"/>
    <w:rsid w:val="006E457E"/>
    <w:pPr>
      <w:spacing w:after="0" w:line="240" w:lineRule="auto"/>
    </w:pPr>
    <w:rPr>
      <w:rFonts w:eastAsiaTheme="minorEastAsia"/>
      <w:kern w:val="0"/>
      <w:lang w:val="en-IN" w:eastAsia="en-IN"/>
      <w14:ligatures w14:val="none"/>
    </w:rPr>
    <w:tblPr>
      <w:tblCellMar>
        <w:top w:w="0" w:type="dxa"/>
        <w:left w:w="0" w:type="dxa"/>
        <w:bottom w:w="0" w:type="dxa"/>
        <w:right w:w="0" w:type="dxa"/>
      </w:tblCellMar>
    </w:tblPr>
  </w:style>
  <w:style w:type="paragraph" w:styleId="Revision">
    <w:name w:val="Revision"/>
    <w:hidden/>
    <w:uiPriority w:val="99"/>
    <w:semiHidden/>
    <w:rsid w:val="00CA5E7A"/>
    <w:pPr>
      <w:spacing w:after="0" w:line="240" w:lineRule="auto"/>
    </w:pPr>
    <w:rPr>
      <w:rFonts w:ascii="Arial" w:eastAsia="Times New Roman" w:hAnsi="Arial" w:cs="Times New Roman"/>
      <w:kern w:val="0"/>
      <w:sz w:val="20"/>
      <w:szCs w:val="20"/>
      <w14:ligatures w14:val="none"/>
    </w:rPr>
  </w:style>
  <w:style w:type="character" w:styleId="CommentReference">
    <w:name w:val="annotation reference"/>
    <w:basedOn w:val="DefaultParagraphFont"/>
    <w:uiPriority w:val="99"/>
    <w:semiHidden/>
    <w:unhideWhenUsed/>
    <w:rsid w:val="00CA5E7A"/>
    <w:rPr>
      <w:sz w:val="16"/>
      <w:szCs w:val="16"/>
    </w:rPr>
  </w:style>
  <w:style w:type="paragraph" w:styleId="CommentText">
    <w:name w:val="annotation text"/>
    <w:basedOn w:val="Normal"/>
    <w:link w:val="CommentTextChar"/>
    <w:uiPriority w:val="99"/>
    <w:semiHidden/>
    <w:unhideWhenUsed/>
    <w:rsid w:val="00CA5E7A"/>
  </w:style>
  <w:style w:type="character" w:customStyle="1" w:styleId="CommentTextChar">
    <w:name w:val="Comment Text Char"/>
    <w:basedOn w:val="DefaultParagraphFont"/>
    <w:link w:val="CommentText"/>
    <w:uiPriority w:val="99"/>
    <w:semiHidden/>
    <w:rsid w:val="00CA5E7A"/>
    <w:rPr>
      <w:rFonts w:ascii="Arial" w:eastAsia="Times New Roman" w:hAnsi="Arial"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CA5E7A"/>
    <w:rPr>
      <w:b/>
      <w:bCs/>
    </w:rPr>
  </w:style>
  <w:style w:type="character" w:customStyle="1" w:styleId="CommentSubjectChar">
    <w:name w:val="Comment Subject Char"/>
    <w:basedOn w:val="CommentTextChar"/>
    <w:link w:val="CommentSubject"/>
    <w:uiPriority w:val="99"/>
    <w:semiHidden/>
    <w:rsid w:val="00CA5E7A"/>
    <w:rPr>
      <w:rFonts w:ascii="Arial" w:eastAsia="Times New Roman" w:hAnsi="Arial" w:cs="Times New Roman"/>
      <w:b/>
      <w:bCs/>
      <w:kern w:val="0"/>
      <w:sz w:val="20"/>
      <w:szCs w:val="20"/>
      <w14:ligatures w14:val="none"/>
    </w:rPr>
  </w:style>
  <w:style w:type="paragraph" w:customStyle="1" w:styleId="CoverTitle">
    <w:name w:val="Cover Title"/>
    <w:basedOn w:val="Normal"/>
    <w:rsid w:val="00AD5338"/>
    <w:pPr>
      <w:overflowPunct w:val="0"/>
      <w:autoSpaceDE w:val="0"/>
      <w:autoSpaceDN w:val="0"/>
      <w:adjustRightInd w:val="0"/>
      <w:spacing w:line="440" w:lineRule="exact"/>
      <w:jc w:val="center"/>
      <w:textAlignment w:val="baseline"/>
    </w:pPr>
    <w:rPr>
      <w:rFonts w:ascii="Times New Roman" w:hAnsi="Times New Roman"/>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rops@parkar.digit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 Dewre</dc:creator>
  <cp:keywords/>
  <dc:description/>
  <cp:lastModifiedBy>Juhi Dewre</cp:lastModifiedBy>
  <cp:revision>48</cp:revision>
  <dcterms:created xsi:type="dcterms:W3CDTF">2023-11-23T08:45:00Z</dcterms:created>
  <dcterms:modified xsi:type="dcterms:W3CDTF">2024-01-16T09:45:00Z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4186ff-6105-49c9-a34e-39b846c71822_Enabled">
    <vt:lpwstr>true</vt:lpwstr>
  </property>
  <property fmtid="{D5CDD505-2E9C-101B-9397-08002B2CF9AE}" pid="3" name="MSIP_Label_6e4186ff-6105-49c9-a34e-39b846c71822_SetDate">
    <vt:lpwstr>2023-11-23T08:45:55Z</vt:lpwstr>
  </property>
  <property fmtid="{D5CDD505-2E9C-101B-9397-08002B2CF9AE}" pid="4" name="MSIP_Label_6e4186ff-6105-49c9-a34e-39b846c71822_Method">
    <vt:lpwstr>Standard</vt:lpwstr>
  </property>
  <property fmtid="{D5CDD505-2E9C-101B-9397-08002B2CF9AE}" pid="5" name="MSIP_Label_6e4186ff-6105-49c9-a34e-39b846c71822_Name">
    <vt:lpwstr>Internal</vt:lpwstr>
  </property>
  <property fmtid="{D5CDD505-2E9C-101B-9397-08002B2CF9AE}" pid="6" name="MSIP_Label_6e4186ff-6105-49c9-a34e-39b846c71822_SiteId">
    <vt:lpwstr>5501edf8-56e7-47c5-8cde-a3f87fe1ec0d</vt:lpwstr>
  </property>
  <property fmtid="{D5CDD505-2E9C-101B-9397-08002B2CF9AE}" pid="7" name="MSIP_Label_6e4186ff-6105-49c9-a34e-39b846c71822_ActionId">
    <vt:lpwstr>064ce107-0eb3-471d-bbca-b5517b51bdc6</vt:lpwstr>
  </property>
  <property fmtid="{D5CDD505-2E9C-101B-9397-08002B2CF9AE}" pid="8" name="MSIP_Label_6e4186ff-6105-49c9-a34e-39b846c71822_ContentBits">
    <vt:lpwstr>0</vt:lpwstr>
  </property>
</Properties>
</file>
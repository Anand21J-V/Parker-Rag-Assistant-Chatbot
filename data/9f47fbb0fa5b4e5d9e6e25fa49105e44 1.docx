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3872D" w14:textId="1FC4F96E" w:rsidR="00CA7163" w:rsidRPr="0075391D" w:rsidRDefault="005D63E9" w:rsidP="008F47B8">
      <w:pPr>
        <w:pStyle w:val="Header"/>
        <w:jc w:val="center"/>
        <w:rPr>
          <w:rFonts w:asciiTheme="minorHAnsi" w:hAnsiTheme="minorHAnsi" w:cstheme="minorHAnsi"/>
          <w:sz w:val="22"/>
          <w:szCs w:val="22"/>
        </w:rPr>
      </w:pPr>
      <w:r w:rsidRPr="0075391D">
        <w:rPr>
          <w:rFonts w:asciiTheme="minorHAnsi" w:hAnsiTheme="minorHAnsi" w:cstheme="minorHAnsi"/>
          <w:noProof/>
          <w:sz w:val="22"/>
          <w:szCs w:val="22"/>
        </w:rPr>
        <w:drawing>
          <wp:inline distT="0" distB="0" distL="0" distR="0" wp14:anchorId="62A1A45C" wp14:editId="6E2B4E7C">
            <wp:extent cx="1231900" cy="615950"/>
            <wp:effectExtent l="0" t="0" r="6350" b="0"/>
            <wp:docPr id="851506886" name="Picture 1" descr="A blue and gree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506886" name="Picture 1" descr="A blue and green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1900" cy="615950"/>
                    </a:xfrm>
                    <a:prstGeom prst="rect">
                      <a:avLst/>
                    </a:prstGeom>
                    <a:noFill/>
                    <a:ln>
                      <a:noFill/>
                    </a:ln>
                  </pic:spPr>
                </pic:pic>
              </a:graphicData>
            </a:graphic>
          </wp:inline>
        </w:drawing>
      </w:r>
    </w:p>
    <w:p w14:paraId="496CE54C" w14:textId="77777777" w:rsidR="00CA7163" w:rsidRPr="0075391D" w:rsidRDefault="00CA7163" w:rsidP="00207A5E">
      <w:pPr>
        <w:outlineLvl w:val="0"/>
        <w:rPr>
          <w:rFonts w:asciiTheme="minorHAnsi" w:hAnsiTheme="minorHAnsi" w:cstheme="minorHAnsi"/>
          <w:b/>
          <w:sz w:val="22"/>
          <w:szCs w:val="22"/>
        </w:rPr>
      </w:pPr>
    </w:p>
    <w:p w14:paraId="759BC024" w14:textId="60E21957" w:rsidR="00CA7163" w:rsidRPr="0075391D" w:rsidRDefault="00214410" w:rsidP="006B260E">
      <w:pPr>
        <w:pStyle w:val="CoverTitle"/>
        <w:rPr>
          <w:rFonts w:asciiTheme="minorHAnsi" w:hAnsiTheme="minorHAnsi" w:cstheme="minorHAnsi"/>
          <w:b/>
          <w:sz w:val="32"/>
          <w:szCs w:val="32"/>
        </w:rPr>
      </w:pPr>
      <w:r w:rsidRPr="0075391D">
        <w:rPr>
          <w:rFonts w:asciiTheme="minorHAnsi" w:hAnsiTheme="minorHAnsi" w:cstheme="minorHAnsi"/>
          <w:b/>
          <w:color w:val="2F5496" w:themeColor="accent1" w:themeShade="BF"/>
          <w:sz w:val="32"/>
          <w:szCs w:val="32"/>
        </w:rPr>
        <w:t>Non-CTC</w:t>
      </w:r>
      <w:r w:rsidR="009B1BBD" w:rsidRPr="0075391D">
        <w:rPr>
          <w:rFonts w:asciiTheme="minorHAnsi" w:hAnsiTheme="minorHAnsi" w:cstheme="minorHAnsi"/>
          <w:b/>
          <w:color w:val="2F5496" w:themeColor="accent1" w:themeShade="BF"/>
          <w:sz w:val="32"/>
          <w:szCs w:val="32"/>
        </w:rPr>
        <w:t xml:space="preserve"> Benefits &amp;</w:t>
      </w:r>
      <w:r w:rsidRPr="0075391D">
        <w:rPr>
          <w:rFonts w:asciiTheme="minorHAnsi" w:hAnsiTheme="minorHAnsi" w:cstheme="minorHAnsi"/>
          <w:b/>
          <w:color w:val="2F5496" w:themeColor="accent1" w:themeShade="BF"/>
          <w:sz w:val="32"/>
          <w:szCs w:val="32"/>
        </w:rPr>
        <w:t xml:space="preserve"> Reimbursement Policy</w:t>
      </w:r>
    </w:p>
    <w:p w14:paraId="3DDFA326" w14:textId="2D1A7912" w:rsidR="00CA7163" w:rsidRPr="0075391D" w:rsidRDefault="005D63E9" w:rsidP="005D63E9">
      <w:pPr>
        <w:spacing w:after="160" w:line="259" w:lineRule="auto"/>
        <w:rPr>
          <w:rFonts w:asciiTheme="minorHAnsi" w:hAnsiTheme="minorHAnsi" w:cstheme="minorHAnsi"/>
          <w:b/>
          <w:sz w:val="22"/>
          <w:szCs w:val="22"/>
        </w:rPr>
      </w:pPr>
      <w:r w:rsidRPr="0075391D">
        <w:rPr>
          <w:rFonts w:asciiTheme="minorHAnsi" w:hAnsiTheme="minorHAnsi" w:cstheme="minorHAnsi"/>
          <w:b/>
          <w:sz w:val="22"/>
          <w:szCs w:val="22"/>
        </w:rPr>
        <w:t xml:space="preserve">   </w:t>
      </w:r>
      <w:r w:rsidR="00CA7163" w:rsidRPr="0075391D">
        <w:rPr>
          <w:rFonts w:asciiTheme="minorHAnsi" w:hAnsiTheme="minorHAnsi" w:cstheme="minorHAnsi"/>
          <w:b/>
          <w:sz w:val="22"/>
          <w:szCs w:val="22"/>
        </w:rPr>
        <w:t>DOCUMENT DETAILS</w:t>
      </w:r>
    </w:p>
    <w:tbl>
      <w:tblPr>
        <w:tblW w:w="95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4"/>
        <w:gridCol w:w="6823"/>
      </w:tblGrid>
      <w:tr w:rsidR="00CA7163" w:rsidRPr="0075391D" w14:paraId="6DCBBD1A" w14:textId="77777777" w:rsidTr="006F33DA">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4782B528" w14:textId="77777777" w:rsidR="00CA7163" w:rsidRPr="0075391D" w:rsidRDefault="00CA7163" w:rsidP="00871897">
            <w:pPr>
              <w:ind w:left="-90"/>
              <w:rPr>
                <w:rFonts w:asciiTheme="minorHAnsi" w:hAnsiTheme="minorHAnsi" w:cstheme="minorHAnsi"/>
                <w:b/>
                <w:sz w:val="22"/>
                <w:szCs w:val="22"/>
              </w:rPr>
            </w:pPr>
            <w:r w:rsidRPr="0075391D">
              <w:rPr>
                <w:rFonts w:asciiTheme="minorHAnsi" w:hAnsiTheme="minorHAnsi" w:cstheme="minorHAnsi"/>
                <w:b/>
                <w:sz w:val="22"/>
                <w:szCs w:val="22"/>
              </w:rPr>
              <w:t>Document Name</w:t>
            </w:r>
          </w:p>
        </w:tc>
        <w:tc>
          <w:tcPr>
            <w:tcW w:w="6823" w:type="dxa"/>
            <w:tcBorders>
              <w:top w:val="single" w:sz="4" w:space="0" w:color="auto"/>
              <w:left w:val="single" w:sz="4" w:space="0" w:color="auto"/>
              <w:bottom w:val="single" w:sz="4" w:space="0" w:color="auto"/>
              <w:right w:val="single" w:sz="4" w:space="0" w:color="auto"/>
            </w:tcBorders>
            <w:vAlign w:val="bottom"/>
            <w:hideMark/>
          </w:tcPr>
          <w:p w14:paraId="7C6C9CE3" w14:textId="2C34CF68" w:rsidR="00CA7163" w:rsidRPr="0075391D" w:rsidRDefault="00CA7163" w:rsidP="00871897">
            <w:pPr>
              <w:ind w:left="-90"/>
              <w:rPr>
                <w:rFonts w:asciiTheme="minorHAnsi" w:hAnsiTheme="minorHAnsi" w:cstheme="minorHAnsi"/>
                <w:sz w:val="22"/>
                <w:szCs w:val="22"/>
              </w:rPr>
            </w:pPr>
            <w:r w:rsidRPr="0075391D">
              <w:rPr>
                <w:rFonts w:asciiTheme="minorHAnsi" w:hAnsiTheme="minorHAnsi" w:cstheme="minorHAnsi"/>
                <w:sz w:val="22"/>
                <w:szCs w:val="22"/>
              </w:rPr>
              <w:t xml:space="preserve">Non-CTC Benefits </w:t>
            </w:r>
            <w:r w:rsidR="009B1BBD" w:rsidRPr="0075391D">
              <w:rPr>
                <w:rFonts w:asciiTheme="minorHAnsi" w:hAnsiTheme="minorHAnsi" w:cstheme="minorHAnsi"/>
                <w:sz w:val="22"/>
                <w:szCs w:val="22"/>
              </w:rPr>
              <w:t xml:space="preserve">&amp; Reimbursement </w:t>
            </w:r>
            <w:r w:rsidRPr="0075391D">
              <w:rPr>
                <w:rFonts w:asciiTheme="minorHAnsi" w:hAnsiTheme="minorHAnsi" w:cstheme="minorHAnsi"/>
                <w:sz w:val="22"/>
                <w:szCs w:val="22"/>
              </w:rPr>
              <w:t>Policy</w:t>
            </w:r>
          </w:p>
        </w:tc>
      </w:tr>
      <w:tr w:rsidR="00CA7163" w:rsidRPr="0075391D" w14:paraId="4FE3925C" w14:textId="77777777" w:rsidTr="006F33DA">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3C228C66" w14:textId="77777777" w:rsidR="00CA7163" w:rsidRPr="0075391D" w:rsidRDefault="00CA7163" w:rsidP="00871897">
            <w:pPr>
              <w:ind w:left="-90"/>
              <w:rPr>
                <w:rFonts w:asciiTheme="minorHAnsi" w:hAnsiTheme="minorHAnsi" w:cstheme="minorHAnsi"/>
                <w:b/>
                <w:sz w:val="22"/>
                <w:szCs w:val="22"/>
              </w:rPr>
            </w:pPr>
            <w:r w:rsidRPr="0075391D">
              <w:rPr>
                <w:rFonts w:asciiTheme="minorHAnsi" w:hAnsiTheme="minorHAnsi" w:cstheme="minorHAnsi"/>
                <w:b/>
                <w:sz w:val="22"/>
                <w:szCs w:val="22"/>
              </w:rPr>
              <w:t xml:space="preserve">Document Prepared by </w:t>
            </w:r>
          </w:p>
        </w:tc>
        <w:tc>
          <w:tcPr>
            <w:tcW w:w="6823" w:type="dxa"/>
            <w:tcBorders>
              <w:top w:val="single" w:sz="4" w:space="0" w:color="auto"/>
              <w:left w:val="single" w:sz="4" w:space="0" w:color="auto"/>
              <w:bottom w:val="single" w:sz="4" w:space="0" w:color="auto"/>
              <w:right w:val="single" w:sz="4" w:space="0" w:color="auto"/>
            </w:tcBorders>
            <w:vAlign w:val="center"/>
            <w:hideMark/>
          </w:tcPr>
          <w:p w14:paraId="14710BEF" w14:textId="77777777" w:rsidR="00CA7163" w:rsidRPr="0075391D" w:rsidRDefault="00CA7163" w:rsidP="00871897">
            <w:pPr>
              <w:autoSpaceDE w:val="0"/>
              <w:autoSpaceDN w:val="0"/>
              <w:jc w:val="both"/>
              <w:rPr>
                <w:rFonts w:asciiTheme="minorHAnsi" w:hAnsiTheme="minorHAnsi" w:cstheme="minorHAnsi"/>
                <w:sz w:val="22"/>
                <w:szCs w:val="22"/>
              </w:rPr>
            </w:pPr>
            <w:r w:rsidRPr="0075391D">
              <w:rPr>
                <w:rFonts w:asciiTheme="minorHAnsi" w:hAnsiTheme="minorHAnsi" w:cstheme="minorHAnsi"/>
                <w:sz w:val="22"/>
                <w:szCs w:val="22"/>
              </w:rPr>
              <w:t>Kiran Satpute</w:t>
            </w:r>
          </w:p>
        </w:tc>
      </w:tr>
      <w:tr w:rsidR="00CA7163" w:rsidRPr="0075391D" w14:paraId="0F94ECDD" w14:textId="77777777" w:rsidTr="006F33DA">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6872B8A6" w14:textId="77777777" w:rsidR="00CA7163" w:rsidRPr="0075391D" w:rsidRDefault="00CA7163" w:rsidP="00871897">
            <w:pPr>
              <w:ind w:left="-90"/>
              <w:rPr>
                <w:rFonts w:asciiTheme="minorHAnsi" w:hAnsiTheme="minorHAnsi" w:cstheme="minorHAnsi"/>
                <w:b/>
                <w:sz w:val="22"/>
                <w:szCs w:val="22"/>
              </w:rPr>
            </w:pPr>
            <w:r w:rsidRPr="0075391D">
              <w:rPr>
                <w:rFonts w:asciiTheme="minorHAnsi" w:hAnsiTheme="minorHAnsi" w:cstheme="minorHAnsi"/>
                <w:b/>
                <w:sz w:val="22"/>
                <w:szCs w:val="22"/>
              </w:rPr>
              <w:t>Document Approved by</w:t>
            </w:r>
          </w:p>
        </w:tc>
        <w:tc>
          <w:tcPr>
            <w:tcW w:w="6823" w:type="dxa"/>
            <w:tcBorders>
              <w:top w:val="single" w:sz="4" w:space="0" w:color="auto"/>
              <w:left w:val="single" w:sz="4" w:space="0" w:color="auto"/>
              <w:bottom w:val="single" w:sz="4" w:space="0" w:color="auto"/>
              <w:right w:val="single" w:sz="4" w:space="0" w:color="auto"/>
            </w:tcBorders>
            <w:vAlign w:val="bottom"/>
            <w:hideMark/>
          </w:tcPr>
          <w:p w14:paraId="1422A15B" w14:textId="77777777" w:rsidR="00CA7163" w:rsidRPr="0075391D" w:rsidRDefault="00CA7163" w:rsidP="00871897">
            <w:pPr>
              <w:ind w:left="-90"/>
              <w:rPr>
                <w:rFonts w:asciiTheme="minorHAnsi" w:hAnsiTheme="minorHAnsi" w:cstheme="minorHAnsi"/>
                <w:sz w:val="22"/>
                <w:szCs w:val="22"/>
              </w:rPr>
            </w:pPr>
            <w:r w:rsidRPr="0075391D">
              <w:rPr>
                <w:rFonts w:asciiTheme="minorHAnsi" w:hAnsiTheme="minorHAnsi" w:cstheme="minorHAnsi"/>
                <w:sz w:val="22"/>
                <w:szCs w:val="22"/>
              </w:rPr>
              <w:t xml:space="preserve"> Prosenjit Das</w:t>
            </w:r>
          </w:p>
        </w:tc>
      </w:tr>
      <w:tr w:rsidR="00CA7163" w:rsidRPr="0075391D" w14:paraId="0A0549D1" w14:textId="77777777" w:rsidTr="006F33DA">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5F4F94BA" w14:textId="77777777" w:rsidR="00CA7163" w:rsidRPr="0075391D" w:rsidRDefault="00CA7163" w:rsidP="00871897">
            <w:pPr>
              <w:ind w:left="-90"/>
              <w:rPr>
                <w:rFonts w:asciiTheme="minorHAnsi" w:hAnsiTheme="minorHAnsi" w:cstheme="minorHAnsi"/>
                <w:b/>
                <w:sz w:val="22"/>
                <w:szCs w:val="22"/>
              </w:rPr>
            </w:pPr>
            <w:r w:rsidRPr="0075391D">
              <w:rPr>
                <w:rFonts w:asciiTheme="minorHAnsi" w:hAnsiTheme="minorHAnsi" w:cstheme="minorHAnsi"/>
                <w:b/>
                <w:sz w:val="22"/>
                <w:szCs w:val="22"/>
              </w:rPr>
              <w:t>Document Version No</w:t>
            </w:r>
          </w:p>
        </w:tc>
        <w:tc>
          <w:tcPr>
            <w:tcW w:w="6823" w:type="dxa"/>
            <w:tcBorders>
              <w:top w:val="single" w:sz="4" w:space="0" w:color="auto"/>
              <w:left w:val="single" w:sz="4" w:space="0" w:color="auto"/>
              <w:bottom w:val="single" w:sz="4" w:space="0" w:color="auto"/>
              <w:right w:val="single" w:sz="4" w:space="0" w:color="auto"/>
            </w:tcBorders>
            <w:vAlign w:val="bottom"/>
            <w:hideMark/>
          </w:tcPr>
          <w:p w14:paraId="0B09977D" w14:textId="5BCABC89" w:rsidR="00CA7163" w:rsidRPr="0075391D" w:rsidRDefault="00CA7163" w:rsidP="00871897">
            <w:pPr>
              <w:ind w:left="-90"/>
              <w:rPr>
                <w:rFonts w:asciiTheme="minorHAnsi" w:hAnsiTheme="minorHAnsi" w:cstheme="minorHAnsi"/>
                <w:sz w:val="22"/>
                <w:szCs w:val="22"/>
              </w:rPr>
            </w:pPr>
            <w:r w:rsidRPr="0075391D">
              <w:rPr>
                <w:rFonts w:asciiTheme="minorHAnsi" w:hAnsiTheme="minorHAnsi" w:cstheme="minorHAnsi"/>
                <w:sz w:val="22"/>
                <w:szCs w:val="22"/>
              </w:rPr>
              <w:t xml:space="preserve"> </w:t>
            </w:r>
            <w:r w:rsidR="0050386A">
              <w:rPr>
                <w:rFonts w:asciiTheme="minorHAnsi" w:hAnsiTheme="minorHAnsi" w:cstheme="minorHAnsi"/>
                <w:sz w:val="22"/>
                <w:szCs w:val="22"/>
              </w:rPr>
              <w:t>2</w:t>
            </w:r>
          </w:p>
        </w:tc>
      </w:tr>
      <w:tr w:rsidR="00CA7163" w:rsidRPr="0075391D" w14:paraId="30CDB4D5" w14:textId="77777777" w:rsidTr="006F33DA">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07ED7B45" w14:textId="77777777" w:rsidR="00CA7163" w:rsidRPr="0075391D" w:rsidRDefault="00CA7163" w:rsidP="00871897">
            <w:pPr>
              <w:ind w:left="-90"/>
              <w:rPr>
                <w:rFonts w:asciiTheme="minorHAnsi" w:hAnsiTheme="minorHAnsi" w:cstheme="minorHAnsi"/>
                <w:b/>
                <w:sz w:val="22"/>
                <w:szCs w:val="22"/>
              </w:rPr>
            </w:pPr>
            <w:r w:rsidRPr="0075391D">
              <w:rPr>
                <w:rFonts w:asciiTheme="minorHAnsi" w:hAnsiTheme="minorHAnsi" w:cstheme="minorHAnsi"/>
                <w:b/>
                <w:sz w:val="22"/>
                <w:szCs w:val="22"/>
              </w:rPr>
              <w:t>Document Release Date</w:t>
            </w:r>
          </w:p>
        </w:tc>
        <w:tc>
          <w:tcPr>
            <w:tcW w:w="6823" w:type="dxa"/>
            <w:tcBorders>
              <w:top w:val="single" w:sz="4" w:space="0" w:color="auto"/>
              <w:left w:val="single" w:sz="4" w:space="0" w:color="auto"/>
              <w:bottom w:val="single" w:sz="4" w:space="0" w:color="auto"/>
              <w:right w:val="single" w:sz="4" w:space="0" w:color="auto"/>
            </w:tcBorders>
            <w:vAlign w:val="bottom"/>
            <w:hideMark/>
          </w:tcPr>
          <w:p w14:paraId="3C9EBD37" w14:textId="77777777" w:rsidR="00CA7163" w:rsidRPr="0075391D" w:rsidRDefault="00CA7163" w:rsidP="00871897">
            <w:pPr>
              <w:ind w:left="-90"/>
              <w:rPr>
                <w:rFonts w:asciiTheme="minorHAnsi" w:hAnsiTheme="minorHAnsi" w:cstheme="minorHAnsi"/>
                <w:sz w:val="22"/>
                <w:szCs w:val="22"/>
              </w:rPr>
            </w:pPr>
            <w:r w:rsidRPr="0075391D">
              <w:rPr>
                <w:rFonts w:asciiTheme="minorHAnsi" w:hAnsiTheme="minorHAnsi" w:cstheme="minorHAnsi"/>
                <w:sz w:val="22"/>
                <w:szCs w:val="22"/>
              </w:rPr>
              <w:t xml:space="preserve"> </w:t>
            </w:r>
          </w:p>
        </w:tc>
      </w:tr>
      <w:tr w:rsidR="00CA7163" w:rsidRPr="0075391D" w14:paraId="3E39EF42" w14:textId="77777777" w:rsidTr="006F33DA">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tcPr>
          <w:p w14:paraId="5E9F1EA7" w14:textId="77777777" w:rsidR="00CA7163" w:rsidRPr="0075391D" w:rsidRDefault="00CA7163" w:rsidP="00871897">
            <w:pPr>
              <w:ind w:left="-90"/>
              <w:rPr>
                <w:rFonts w:asciiTheme="minorHAnsi" w:hAnsiTheme="minorHAnsi" w:cstheme="minorHAnsi"/>
                <w:b/>
                <w:sz w:val="22"/>
                <w:szCs w:val="22"/>
              </w:rPr>
            </w:pPr>
            <w:r w:rsidRPr="0075391D">
              <w:rPr>
                <w:rFonts w:asciiTheme="minorHAnsi" w:hAnsiTheme="minorHAnsi" w:cstheme="minorHAnsi"/>
                <w:b/>
                <w:sz w:val="22"/>
                <w:szCs w:val="22"/>
              </w:rPr>
              <w:t>Last Review Date</w:t>
            </w:r>
          </w:p>
        </w:tc>
        <w:tc>
          <w:tcPr>
            <w:tcW w:w="6823" w:type="dxa"/>
            <w:tcBorders>
              <w:top w:val="single" w:sz="4" w:space="0" w:color="auto"/>
              <w:left w:val="single" w:sz="4" w:space="0" w:color="auto"/>
              <w:bottom w:val="single" w:sz="4" w:space="0" w:color="auto"/>
              <w:right w:val="single" w:sz="4" w:space="0" w:color="auto"/>
            </w:tcBorders>
            <w:vAlign w:val="bottom"/>
          </w:tcPr>
          <w:p w14:paraId="1967CD41" w14:textId="238DEBB1" w:rsidR="00CA7163" w:rsidRPr="0075391D" w:rsidRDefault="00CA7163" w:rsidP="00871897">
            <w:pPr>
              <w:ind w:left="-90"/>
              <w:rPr>
                <w:rFonts w:asciiTheme="minorHAnsi" w:hAnsiTheme="minorHAnsi" w:cstheme="minorHAnsi"/>
                <w:sz w:val="22"/>
                <w:szCs w:val="22"/>
              </w:rPr>
            </w:pPr>
            <w:r w:rsidRPr="0075391D">
              <w:rPr>
                <w:rFonts w:asciiTheme="minorHAnsi" w:hAnsiTheme="minorHAnsi" w:cstheme="minorHAnsi"/>
                <w:sz w:val="22"/>
                <w:szCs w:val="22"/>
              </w:rPr>
              <w:t xml:space="preserve"> </w:t>
            </w:r>
            <w:r w:rsidR="00242547">
              <w:rPr>
                <w:rFonts w:asciiTheme="minorHAnsi" w:hAnsiTheme="minorHAnsi" w:cstheme="minorHAnsi"/>
                <w:sz w:val="22"/>
                <w:szCs w:val="22"/>
              </w:rPr>
              <w:t>2</w:t>
            </w:r>
            <w:r w:rsidR="00242547" w:rsidRPr="00242547">
              <w:rPr>
                <w:rFonts w:asciiTheme="minorHAnsi" w:hAnsiTheme="minorHAnsi" w:cstheme="minorHAnsi"/>
                <w:sz w:val="22"/>
                <w:szCs w:val="22"/>
                <w:vertAlign w:val="superscript"/>
              </w:rPr>
              <w:t>nd</w:t>
            </w:r>
            <w:r w:rsidR="00242547">
              <w:rPr>
                <w:rFonts w:asciiTheme="minorHAnsi" w:hAnsiTheme="minorHAnsi" w:cstheme="minorHAnsi"/>
                <w:sz w:val="22"/>
                <w:szCs w:val="22"/>
              </w:rPr>
              <w:t xml:space="preserve"> May</w:t>
            </w:r>
            <w:r w:rsidR="00211F01" w:rsidRPr="0075391D">
              <w:rPr>
                <w:rFonts w:asciiTheme="minorHAnsi" w:hAnsiTheme="minorHAnsi" w:cstheme="minorHAnsi"/>
                <w:sz w:val="22"/>
                <w:szCs w:val="22"/>
              </w:rPr>
              <w:t>, 202</w:t>
            </w:r>
            <w:r w:rsidR="0050386A">
              <w:rPr>
                <w:rFonts w:asciiTheme="minorHAnsi" w:hAnsiTheme="minorHAnsi" w:cstheme="minorHAnsi"/>
                <w:sz w:val="22"/>
                <w:szCs w:val="22"/>
              </w:rPr>
              <w:t>5</w:t>
            </w:r>
          </w:p>
        </w:tc>
      </w:tr>
      <w:tr w:rsidR="00CA7163" w:rsidRPr="0075391D" w14:paraId="34B7640B" w14:textId="77777777" w:rsidTr="006F33DA">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4F9C9D1A" w14:textId="77777777" w:rsidR="00CA7163" w:rsidRPr="0075391D" w:rsidRDefault="00CA7163" w:rsidP="00871897">
            <w:pPr>
              <w:ind w:left="-90"/>
              <w:rPr>
                <w:rFonts w:asciiTheme="minorHAnsi" w:hAnsiTheme="minorHAnsi" w:cstheme="minorHAnsi"/>
                <w:b/>
                <w:sz w:val="22"/>
                <w:szCs w:val="22"/>
              </w:rPr>
            </w:pPr>
            <w:r w:rsidRPr="0075391D">
              <w:rPr>
                <w:rFonts w:asciiTheme="minorHAnsi" w:hAnsiTheme="minorHAnsi" w:cstheme="minorHAnsi"/>
                <w:b/>
                <w:sz w:val="22"/>
                <w:szCs w:val="22"/>
              </w:rPr>
              <w:t>Next Review Date</w:t>
            </w:r>
          </w:p>
        </w:tc>
        <w:tc>
          <w:tcPr>
            <w:tcW w:w="6823" w:type="dxa"/>
            <w:tcBorders>
              <w:top w:val="single" w:sz="4" w:space="0" w:color="auto"/>
              <w:left w:val="single" w:sz="4" w:space="0" w:color="auto"/>
              <w:bottom w:val="single" w:sz="4" w:space="0" w:color="auto"/>
              <w:right w:val="single" w:sz="4" w:space="0" w:color="auto"/>
            </w:tcBorders>
            <w:vAlign w:val="bottom"/>
            <w:hideMark/>
          </w:tcPr>
          <w:p w14:paraId="4643DE63" w14:textId="77777777" w:rsidR="00CA7163" w:rsidRPr="0075391D" w:rsidRDefault="00CA7163" w:rsidP="00871897">
            <w:pPr>
              <w:ind w:left="-90"/>
              <w:rPr>
                <w:rFonts w:asciiTheme="minorHAnsi" w:hAnsiTheme="minorHAnsi" w:cstheme="minorHAnsi"/>
                <w:sz w:val="22"/>
                <w:szCs w:val="22"/>
              </w:rPr>
            </w:pPr>
          </w:p>
        </w:tc>
      </w:tr>
    </w:tbl>
    <w:p w14:paraId="771498D7" w14:textId="77777777" w:rsidR="00CA7163" w:rsidRPr="0075391D" w:rsidRDefault="00CA7163" w:rsidP="006F5057">
      <w:pPr>
        <w:spacing w:line="360" w:lineRule="auto"/>
        <w:jc w:val="both"/>
        <w:rPr>
          <w:rFonts w:asciiTheme="minorHAnsi" w:hAnsiTheme="minorHAnsi" w:cstheme="minorHAnsi"/>
          <w:b/>
          <w:sz w:val="22"/>
          <w:szCs w:val="22"/>
        </w:rPr>
      </w:pPr>
    </w:p>
    <w:p w14:paraId="6C385F39" w14:textId="79BB8283" w:rsidR="00CA7163" w:rsidRPr="0075391D" w:rsidRDefault="005D63E9" w:rsidP="00CA7163">
      <w:pPr>
        <w:spacing w:after="160" w:line="256" w:lineRule="auto"/>
        <w:ind w:left="284" w:hanging="322"/>
        <w:rPr>
          <w:rFonts w:asciiTheme="minorHAnsi" w:hAnsiTheme="minorHAnsi" w:cstheme="minorHAnsi"/>
          <w:b/>
          <w:sz w:val="22"/>
          <w:szCs w:val="22"/>
        </w:rPr>
      </w:pPr>
      <w:r w:rsidRPr="0075391D">
        <w:rPr>
          <w:rFonts w:asciiTheme="minorHAnsi" w:hAnsiTheme="minorHAnsi" w:cstheme="minorHAnsi"/>
          <w:b/>
          <w:sz w:val="22"/>
          <w:szCs w:val="22"/>
        </w:rPr>
        <w:t xml:space="preserve">  </w:t>
      </w:r>
      <w:r w:rsidR="00CA7163" w:rsidRPr="0075391D">
        <w:rPr>
          <w:rFonts w:asciiTheme="minorHAnsi" w:hAnsiTheme="minorHAnsi" w:cstheme="minorHAnsi"/>
          <w:b/>
          <w:sz w:val="22"/>
          <w:szCs w:val="22"/>
        </w:rPr>
        <w:t>CHANGE RECORD</w:t>
      </w:r>
    </w:p>
    <w:tbl>
      <w:tblPr>
        <w:tblW w:w="5107" w:type="pct"/>
        <w:tblInd w:w="108" w:type="dxa"/>
        <w:tblLayout w:type="fixed"/>
        <w:tblLook w:val="0000" w:firstRow="0" w:lastRow="0" w:firstColumn="0" w:lastColumn="0" w:noHBand="0" w:noVBand="0"/>
      </w:tblPr>
      <w:tblGrid>
        <w:gridCol w:w="777"/>
        <w:gridCol w:w="1575"/>
        <w:gridCol w:w="2628"/>
        <w:gridCol w:w="1115"/>
        <w:gridCol w:w="1651"/>
        <w:gridCol w:w="1798"/>
      </w:tblGrid>
      <w:tr w:rsidR="00CA7163" w:rsidRPr="0075391D" w14:paraId="5D3EC58E" w14:textId="77777777" w:rsidTr="006F33DA">
        <w:trPr>
          <w:trHeight w:val="20"/>
        </w:trPr>
        <w:tc>
          <w:tcPr>
            <w:tcW w:w="407"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49A9F5EF" w14:textId="77777777" w:rsidR="00CA7163" w:rsidRPr="0075391D" w:rsidRDefault="00CA7163" w:rsidP="00515286">
            <w:pPr>
              <w:ind w:left="-90"/>
              <w:jc w:val="both"/>
              <w:rPr>
                <w:rFonts w:asciiTheme="minorHAnsi" w:hAnsiTheme="minorHAnsi" w:cstheme="minorHAnsi"/>
                <w:b/>
                <w:bCs/>
                <w:sz w:val="22"/>
                <w:szCs w:val="22"/>
              </w:rPr>
            </w:pPr>
            <w:r w:rsidRPr="0075391D">
              <w:rPr>
                <w:rFonts w:asciiTheme="minorHAnsi" w:hAnsiTheme="minorHAnsi" w:cstheme="minorHAnsi"/>
                <w:b/>
                <w:bCs/>
                <w:sz w:val="22"/>
                <w:szCs w:val="22"/>
              </w:rPr>
              <w:t>S. No</w:t>
            </w:r>
          </w:p>
        </w:tc>
        <w:tc>
          <w:tcPr>
            <w:tcW w:w="825"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184C9EC7" w14:textId="77777777" w:rsidR="00CA7163" w:rsidRPr="0075391D" w:rsidRDefault="00CA7163" w:rsidP="00515286">
            <w:pPr>
              <w:ind w:left="-90"/>
              <w:jc w:val="both"/>
              <w:rPr>
                <w:rFonts w:asciiTheme="minorHAnsi" w:hAnsiTheme="minorHAnsi" w:cstheme="minorHAnsi"/>
                <w:b/>
                <w:bCs/>
                <w:sz w:val="22"/>
                <w:szCs w:val="22"/>
              </w:rPr>
            </w:pPr>
            <w:r w:rsidRPr="0075391D">
              <w:rPr>
                <w:rFonts w:asciiTheme="minorHAnsi" w:hAnsiTheme="minorHAnsi" w:cstheme="minorHAnsi"/>
                <w:b/>
                <w:bCs/>
                <w:sz w:val="22"/>
                <w:szCs w:val="22"/>
              </w:rPr>
              <w:t>Revision Date</w:t>
            </w:r>
          </w:p>
        </w:tc>
        <w:tc>
          <w:tcPr>
            <w:tcW w:w="1377"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4E7400AC" w14:textId="77777777" w:rsidR="00CA7163" w:rsidRPr="0075391D" w:rsidRDefault="00CA7163" w:rsidP="00515286">
            <w:pPr>
              <w:ind w:left="-90"/>
              <w:jc w:val="both"/>
              <w:rPr>
                <w:rFonts w:asciiTheme="minorHAnsi" w:hAnsiTheme="minorHAnsi" w:cstheme="minorHAnsi"/>
                <w:b/>
                <w:bCs/>
                <w:sz w:val="22"/>
                <w:szCs w:val="22"/>
              </w:rPr>
            </w:pPr>
            <w:r w:rsidRPr="0075391D">
              <w:rPr>
                <w:rFonts w:asciiTheme="minorHAnsi" w:hAnsiTheme="minorHAnsi" w:cstheme="minorHAnsi"/>
                <w:b/>
                <w:bCs/>
                <w:sz w:val="22"/>
                <w:szCs w:val="22"/>
              </w:rPr>
              <w:t>Description of Change</w:t>
            </w:r>
          </w:p>
        </w:tc>
        <w:tc>
          <w:tcPr>
            <w:tcW w:w="584"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534AB228" w14:textId="77777777" w:rsidR="00CA7163" w:rsidRPr="0075391D" w:rsidRDefault="00CA7163" w:rsidP="00515286">
            <w:pPr>
              <w:ind w:left="-90"/>
              <w:jc w:val="center"/>
              <w:rPr>
                <w:rFonts w:asciiTheme="minorHAnsi" w:hAnsiTheme="minorHAnsi" w:cstheme="minorHAnsi"/>
                <w:b/>
                <w:bCs/>
                <w:sz w:val="22"/>
                <w:szCs w:val="22"/>
              </w:rPr>
            </w:pPr>
            <w:r w:rsidRPr="0075391D">
              <w:rPr>
                <w:rFonts w:asciiTheme="minorHAnsi" w:hAnsiTheme="minorHAnsi" w:cstheme="minorHAnsi"/>
                <w:b/>
                <w:bCs/>
                <w:sz w:val="22"/>
                <w:szCs w:val="22"/>
              </w:rPr>
              <w:t>Version no</w:t>
            </w:r>
          </w:p>
        </w:tc>
        <w:tc>
          <w:tcPr>
            <w:tcW w:w="865"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73A1830B" w14:textId="77777777" w:rsidR="00CA7163" w:rsidRPr="0075391D" w:rsidRDefault="00CA7163" w:rsidP="00515286">
            <w:pPr>
              <w:ind w:left="-90"/>
              <w:rPr>
                <w:rFonts w:asciiTheme="minorHAnsi" w:hAnsiTheme="minorHAnsi" w:cstheme="minorHAnsi"/>
                <w:b/>
                <w:bCs/>
                <w:sz w:val="22"/>
                <w:szCs w:val="22"/>
              </w:rPr>
            </w:pPr>
            <w:r w:rsidRPr="0075391D">
              <w:rPr>
                <w:rFonts w:asciiTheme="minorHAnsi" w:hAnsiTheme="minorHAnsi" w:cstheme="minorHAnsi"/>
                <w:b/>
                <w:bCs/>
                <w:sz w:val="22"/>
                <w:szCs w:val="22"/>
              </w:rPr>
              <w:t>Reviewed by</w:t>
            </w:r>
          </w:p>
        </w:tc>
        <w:tc>
          <w:tcPr>
            <w:tcW w:w="942"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162D2706" w14:textId="77777777" w:rsidR="00CA7163" w:rsidRPr="0075391D" w:rsidRDefault="00CA7163" w:rsidP="00515286">
            <w:pPr>
              <w:ind w:left="-90"/>
              <w:rPr>
                <w:rFonts w:asciiTheme="minorHAnsi" w:hAnsiTheme="minorHAnsi" w:cstheme="minorHAnsi"/>
                <w:b/>
                <w:bCs/>
                <w:sz w:val="22"/>
                <w:szCs w:val="22"/>
              </w:rPr>
            </w:pPr>
            <w:r w:rsidRPr="0075391D">
              <w:rPr>
                <w:rFonts w:asciiTheme="minorHAnsi" w:hAnsiTheme="minorHAnsi" w:cstheme="minorHAnsi"/>
                <w:b/>
                <w:bCs/>
                <w:sz w:val="22"/>
                <w:szCs w:val="22"/>
              </w:rPr>
              <w:t>Approved by</w:t>
            </w:r>
          </w:p>
        </w:tc>
      </w:tr>
      <w:tr w:rsidR="00CA7163" w:rsidRPr="0075391D" w14:paraId="1F880215" w14:textId="77777777" w:rsidTr="006B260E">
        <w:trPr>
          <w:trHeight w:val="20"/>
        </w:trPr>
        <w:tc>
          <w:tcPr>
            <w:tcW w:w="407" w:type="pct"/>
            <w:tcBorders>
              <w:top w:val="single" w:sz="6" w:space="0" w:color="auto"/>
              <w:left w:val="single" w:sz="6" w:space="0" w:color="auto"/>
              <w:bottom w:val="single" w:sz="6" w:space="0" w:color="auto"/>
              <w:right w:val="single" w:sz="6" w:space="0" w:color="auto"/>
            </w:tcBorders>
            <w:vAlign w:val="center"/>
          </w:tcPr>
          <w:p w14:paraId="4C2DB127" w14:textId="77777777" w:rsidR="00CA7163" w:rsidRPr="0075391D" w:rsidRDefault="00CA7163" w:rsidP="00515286">
            <w:pPr>
              <w:pStyle w:val="ListParagraph"/>
              <w:numPr>
                <w:ilvl w:val="0"/>
                <w:numId w:val="1"/>
              </w:numPr>
              <w:spacing w:after="200"/>
              <w:jc w:val="center"/>
              <w:rPr>
                <w:rFonts w:asciiTheme="minorHAnsi" w:hAnsiTheme="minorHAnsi" w:cstheme="minorHAnsi"/>
                <w:sz w:val="22"/>
                <w:szCs w:val="22"/>
              </w:rPr>
            </w:pPr>
          </w:p>
        </w:tc>
        <w:tc>
          <w:tcPr>
            <w:tcW w:w="825" w:type="pct"/>
            <w:tcBorders>
              <w:top w:val="single" w:sz="6" w:space="0" w:color="auto"/>
              <w:left w:val="single" w:sz="6" w:space="0" w:color="auto"/>
              <w:bottom w:val="single" w:sz="6" w:space="0" w:color="auto"/>
              <w:right w:val="single" w:sz="6" w:space="0" w:color="auto"/>
            </w:tcBorders>
            <w:vAlign w:val="center"/>
          </w:tcPr>
          <w:p w14:paraId="0FF1F379" w14:textId="77777777" w:rsidR="00CA7163" w:rsidRPr="0075391D" w:rsidRDefault="00CA7163" w:rsidP="00515286">
            <w:pPr>
              <w:ind w:left="-90"/>
              <w:jc w:val="center"/>
              <w:rPr>
                <w:rFonts w:asciiTheme="minorHAnsi" w:hAnsiTheme="minorHAnsi" w:cstheme="minorHAnsi"/>
                <w:sz w:val="22"/>
                <w:szCs w:val="22"/>
              </w:rPr>
            </w:pPr>
            <w:r w:rsidRPr="0075391D">
              <w:rPr>
                <w:rFonts w:asciiTheme="minorHAnsi" w:hAnsiTheme="minorHAnsi" w:cstheme="minorHAnsi"/>
                <w:sz w:val="22"/>
                <w:szCs w:val="22"/>
              </w:rPr>
              <w:t>1</w:t>
            </w:r>
            <w:r w:rsidRPr="0075391D">
              <w:rPr>
                <w:rFonts w:asciiTheme="minorHAnsi" w:hAnsiTheme="minorHAnsi" w:cstheme="minorHAnsi"/>
                <w:sz w:val="22"/>
                <w:szCs w:val="22"/>
                <w:vertAlign w:val="superscript"/>
              </w:rPr>
              <w:t>st</w:t>
            </w:r>
            <w:r w:rsidRPr="0075391D">
              <w:rPr>
                <w:rFonts w:asciiTheme="minorHAnsi" w:hAnsiTheme="minorHAnsi" w:cstheme="minorHAnsi"/>
                <w:sz w:val="22"/>
                <w:szCs w:val="22"/>
              </w:rPr>
              <w:t xml:space="preserve"> March 2016   </w:t>
            </w:r>
          </w:p>
        </w:tc>
        <w:tc>
          <w:tcPr>
            <w:tcW w:w="1377" w:type="pct"/>
            <w:tcBorders>
              <w:top w:val="single" w:sz="6" w:space="0" w:color="auto"/>
              <w:left w:val="single" w:sz="6" w:space="0" w:color="auto"/>
              <w:bottom w:val="single" w:sz="6" w:space="0" w:color="auto"/>
              <w:right w:val="single" w:sz="6" w:space="0" w:color="auto"/>
            </w:tcBorders>
            <w:vAlign w:val="center"/>
          </w:tcPr>
          <w:p w14:paraId="50161550" w14:textId="77777777" w:rsidR="00CA7163" w:rsidRPr="0075391D" w:rsidRDefault="00CA7163" w:rsidP="00515286">
            <w:pPr>
              <w:ind w:left="-90"/>
              <w:jc w:val="both"/>
              <w:rPr>
                <w:rFonts w:asciiTheme="minorHAnsi" w:hAnsiTheme="minorHAnsi" w:cstheme="minorHAnsi"/>
                <w:sz w:val="22"/>
                <w:szCs w:val="22"/>
              </w:rPr>
            </w:pPr>
            <w:r w:rsidRPr="0075391D">
              <w:rPr>
                <w:rFonts w:asciiTheme="minorHAnsi" w:hAnsiTheme="minorHAnsi" w:cstheme="minorHAnsi"/>
                <w:sz w:val="22"/>
                <w:szCs w:val="22"/>
              </w:rPr>
              <w:t xml:space="preserve">Created Policy   </w:t>
            </w:r>
          </w:p>
        </w:tc>
        <w:tc>
          <w:tcPr>
            <w:tcW w:w="584" w:type="pct"/>
            <w:tcBorders>
              <w:top w:val="single" w:sz="6" w:space="0" w:color="auto"/>
              <w:left w:val="single" w:sz="6" w:space="0" w:color="auto"/>
              <w:bottom w:val="single" w:sz="6" w:space="0" w:color="auto"/>
              <w:right w:val="single" w:sz="6" w:space="0" w:color="auto"/>
            </w:tcBorders>
            <w:vAlign w:val="center"/>
          </w:tcPr>
          <w:p w14:paraId="7A3C8C47" w14:textId="77777777" w:rsidR="00CA7163" w:rsidRPr="0075391D" w:rsidRDefault="00CA7163" w:rsidP="00515286">
            <w:pPr>
              <w:ind w:left="-90"/>
              <w:jc w:val="center"/>
              <w:rPr>
                <w:rFonts w:asciiTheme="minorHAnsi" w:hAnsiTheme="minorHAnsi" w:cstheme="minorHAnsi"/>
                <w:sz w:val="22"/>
                <w:szCs w:val="22"/>
              </w:rPr>
            </w:pPr>
            <w:r w:rsidRPr="0075391D">
              <w:rPr>
                <w:rFonts w:asciiTheme="minorHAnsi" w:hAnsiTheme="minorHAnsi" w:cstheme="minorHAnsi"/>
                <w:sz w:val="22"/>
                <w:szCs w:val="22"/>
              </w:rPr>
              <w:t>1.0</w:t>
            </w:r>
          </w:p>
        </w:tc>
        <w:tc>
          <w:tcPr>
            <w:tcW w:w="865" w:type="pct"/>
            <w:tcBorders>
              <w:top w:val="single" w:sz="6" w:space="0" w:color="auto"/>
              <w:left w:val="single" w:sz="6" w:space="0" w:color="auto"/>
              <w:bottom w:val="single" w:sz="6" w:space="0" w:color="auto"/>
              <w:right w:val="single" w:sz="6" w:space="0" w:color="auto"/>
            </w:tcBorders>
            <w:vAlign w:val="center"/>
          </w:tcPr>
          <w:p w14:paraId="7FDE8769" w14:textId="77777777" w:rsidR="00CA7163" w:rsidRPr="0075391D" w:rsidRDefault="00CA7163" w:rsidP="00515286">
            <w:pPr>
              <w:ind w:left="-90"/>
              <w:rPr>
                <w:rFonts w:asciiTheme="minorHAnsi" w:hAnsiTheme="minorHAnsi" w:cstheme="minorHAnsi"/>
                <w:sz w:val="22"/>
                <w:szCs w:val="22"/>
              </w:rPr>
            </w:pPr>
            <w:r w:rsidRPr="0075391D">
              <w:rPr>
                <w:rFonts w:asciiTheme="minorHAnsi" w:hAnsiTheme="minorHAnsi" w:cstheme="minorHAnsi"/>
                <w:sz w:val="22"/>
                <w:szCs w:val="22"/>
              </w:rPr>
              <w:t xml:space="preserve"> Gaurav Singh</w:t>
            </w:r>
          </w:p>
        </w:tc>
        <w:tc>
          <w:tcPr>
            <w:tcW w:w="942" w:type="pct"/>
            <w:tcBorders>
              <w:top w:val="single" w:sz="6" w:space="0" w:color="auto"/>
              <w:left w:val="single" w:sz="6" w:space="0" w:color="auto"/>
              <w:bottom w:val="single" w:sz="6" w:space="0" w:color="auto"/>
              <w:right w:val="single" w:sz="6" w:space="0" w:color="auto"/>
            </w:tcBorders>
            <w:vAlign w:val="center"/>
          </w:tcPr>
          <w:p w14:paraId="16FDBEA8" w14:textId="77777777" w:rsidR="00CA7163" w:rsidRPr="0075391D" w:rsidRDefault="00CA7163" w:rsidP="00515286">
            <w:pPr>
              <w:autoSpaceDE w:val="0"/>
              <w:autoSpaceDN w:val="0"/>
              <w:spacing w:before="40" w:after="40"/>
              <w:rPr>
                <w:rFonts w:asciiTheme="minorHAnsi" w:hAnsiTheme="minorHAnsi" w:cstheme="minorHAnsi"/>
                <w:sz w:val="22"/>
                <w:szCs w:val="22"/>
              </w:rPr>
            </w:pPr>
            <w:r w:rsidRPr="0075391D">
              <w:rPr>
                <w:rFonts w:asciiTheme="minorHAnsi" w:hAnsiTheme="minorHAnsi" w:cstheme="minorHAnsi"/>
                <w:sz w:val="22"/>
                <w:szCs w:val="22"/>
              </w:rPr>
              <w:t xml:space="preserve"> Gaurav Singh</w:t>
            </w:r>
          </w:p>
        </w:tc>
      </w:tr>
      <w:tr w:rsidR="00CA7163" w:rsidRPr="0075391D" w14:paraId="480731AA" w14:textId="77777777" w:rsidTr="006B260E">
        <w:trPr>
          <w:trHeight w:val="20"/>
        </w:trPr>
        <w:tc>
          <w:tcPr>
            <w:tcW w:w="407" w:type="pct"/>
            <w:tcBorders>
              <w:top w:val="single" w:sz="6" w:space="0" w:color="auto"/>
              <w:left w:val="single" w:sz="6" w:space="0" w:color="auto"/>
              <w:bottom w:val="single" w:sz="6" w:space="0" w:color="auto"/>
              <w:right w:val="single" w:sz="6" w:space="0" w:color="auto"/>
            </w:tcBorders>
            <w:vAlign w:val="center"/>
          </w:tcPr>
          <w:p w14:paraId="3FC4AB4F" w14:textId="77777777" w:rsidR="00CA7163" w:rsidRPr="0075391D" w:rsidRDefault="00CA7163" w:rsidP="00515286">
            <w:pPr>
              <w:pStyle w:val="ListParagraph"/>
              <w:numPr>
                <w:ilvl w:val="0"/>
                <w:numId w:val="1"/>
              </w:numPr>
              <w:spacing w:after="200"/>
              <w:jc w:val="center"/>
              <w:rPr>
                <w:rFonts w:asciiTheme="minorHAnsi" w:hAnsiTheme="minorHAnsi" w:cstheme="minorHAnsi"/>
                <w:sz w:val="22"/>
                <w:szCs w:val="22"/>
              </w:rPr>
            </w:pPr>
          </w:p>
        </w:tc>
        <w:tc>
          <w:tcPr>
            <w:tcW w:w="825" w:type="pct"/>
            <w:tcBorders>
              <w:top w:val="single" w:sz="6" w:space="0" w:color="auto"/>
              <w:left w:val="single" w:sz="6" w:space="0" w:color="auto"/>
              <w:bottom w:val="single" w:sz="6" w:space="0" w:color="auto"/>
              <w:right w:val="single" w:sz="6" w:space="0" w:color="auto"/>
            </w:tcBorders>
            <w:vAlign w:val="center"/>
          </w:tcPr>
          <w:p w14:paraId="76ECBAB5" w14:textId="77777777" w:rsidR="00CA7163" w:rsidRPr="0075391D" w:rsidRDefault="00CA7163" w:rsidP="00515286">
            <w:pPr>
              <w:ind w:left="-90"/>
              <w:jc w:val="center"/>
              <w:rPr>
                <w:rFonts w:asciiTheme="minorHAnsi" w:hAnsiTheme="minorHAnsi" w:cstheme="minorHAnsi"/>
                <w:sz w:val="22"/>
                <w:szCs w:val="22"/>
              </w:rPr>
            </w:pPr>
            <w:r w:rsidRPr="0075391D">
              <w:rPr>
                <w:rFonts w:asciiTheme="minorHAnsi" w:hAnsiTheme="minorHAnsi" w:cstheme="minorHAnsi"/>
                <w:sz w:val="22"/>
                <w:szCs w:val="22"/>
              </w:rPr>
              <w:t>12</w:t>
            </w:r>
            <w:r w:rsidRPr="0075391D">
              <w:rPr>
                <w:rFonts w:asciiTheme="minorHAnsi" w:hAnsiTheme="minorHAnsi" w:cstheme="minorHAnsi"/>
                <w:sz w:val="22"/>
                <w:szCs w:val="22"/>
                <w:vertAlign w:val="superscript"/>
              </w:rPr>
              <w:t>th</w:t>
            </w:r>
            <w:r w:rsidRPr="0075391D">
              <w:rPr>
                <w:rFonts w:asciiTheme="minorHAnsi" w:hAnsiTheme="minorHAnsi" w:cstheme="minorHAnsi"/>
                <w:sz w:val="22"/>
                <w:szCs w:val="22"/>
              </w:rPr>
              <w:t xml:space="preserve"> May 2017   </w:t>
            </w:r>
          </w:p>
        </w:tc>
        <w:tc>
          <w:tcPr>
            <w:tcW w:w="1377" w:type="pct"/>
            <w:tcBorders>
              <w:top w:val="single" w:sz="6" w:space="0" w:color="auto"/>
              <w:left w:val="single" w:sz="6" w:space="0" w:color="auto"/>
              <w:bottom w:val="single" w:sz="6" w:space="0" w:color="auto"/>
              <w:right w:val="single" w:sz="6" w:space="0" w:color="auto"/>
            </w:tcBorders>
            <w:vAlign w:val="center"/>
          </w:tcPr>
          <w:p w14:paraId="72C396C1" w14:textId="77777777" w:rsidR="00CA7163" w:rsidRPr="0075391D" w:rsidRDefault="00CA7163" w:rsidP="00515286">
            <w:pPr>
              <w:ind w:left="-90"/>
              <w:jc w:val="both"/>
              <w:rPr>
                <w:rFonts w:asciiTheme="minorHAnsi" w:hAnsiTheme="minorHAnsi" w:cstheme="minorHAnsi"/>
                <w:sz w:val="22"/>
                <w:szCs w:val="22"/>
              </w:rPr>
            </w:pPr>
            <w:r w:rsidRPr="0075391D">
              <w:rPr>
                <w:rFonts w:asciiTheme="minorHAnsi" w:hAnsiTheme="minorHAnsi" w:cstheme="minorHAnsi"/>
                <w:sz w:val="22"/>
                <w:szCs w:val="22"/>
              </w:rPr>
              <w:t xml:space="preserve">Policy Modified   </w:t>
            </w:r>
          </w:p>
        </w:tc>
        <w:tc>
          <w:tcPr>
            <w:tcW w:w="584" w:type="pct"/>
            <w:tcBorders>
              <w:top w:val="single" w:sz="6" w:space="0" w:color="auto"/>
              <w:left w:val="single" w:sz="6" w:space="0" w:color="auto"/>
              <w:bottom w:val="single" w:sz="6" w:space="0" w:color="auto"/>
              <w:right w:val="single" w:sz="6" w:space="0" w:color="auto"/>
            </w:tcBorders>
            <w:vAlign w:val="center"/>
          </w:tcPr>
          <w:p w14:paraId="547B649F" w14:textId="77777777" w:rsidR="00CA7163" w:rsidRPr="0075391D" w:rsidRDefault="00CA7163" w:rsidP="00515286">
            <w:pPr>
              <w:ind w:left="-90"/>
              <w:jc w:val="center"/>
              <w:rPr>
                <w:rFonts w:asciiTheme="minorHAnsi" w:hAnsiTheme="minorHAnsi" w:cstheme="minorHAnsi"/>
                <w:sz w:val="22"/>
                <w:szCs w:val="22"/>
              </w:rPr>
            </w:pPr>
            <w:r w:rsidRPr="0075391D">
              <w:rPr>
                <w:rFonts w:asciiTheme="minorHAnsi" w:hAnsiTheme="minorHAnsi" w:cstheme="minorHAnsi"/>
                <w:sz w:val="22"/>
                <w:szCs w:val="22"/>
              </w:rPr>
              <w:t>1.1</w:t>
            </w:r>
          </w:p>
        </w:tc>
        <w:tc>
          <w:tcPr>
            <w:tcW w:w="865" w:type="pct"/>
            <w:tcBorders>
              <w:top w:val="single" w:sz="6" w:space="0" w:color="auto"/>
              <w:left w:val="single" w:sz="6" w:space="0" w:color="auto"/>
              <w:bottom w:val="single" w:sz="6" w:space="0" w:color="auto"/>
              <w:right w:val="single" w:sz="6" w:space="0" w:color="auto"/>
            </w:tcBorders>
            <w:vAlign w:val="center"/>
          </w:tcPr>
          <w:p w14:paraId="1CD00101" w14:textId="77777777" w:rsidR="00CA7163" w:rsidRPr="0075391D" w:rsidRDefault="00CA7163" w:rsidP="00515286">
            <w:pPr>
              <w:ind w:left="-90"/>
              <w:rPr>
                <w:rFonts w:asciiTheme="minorHAnsi" w:hAnsiTheme="minorHAnsi" w:cstheme="minorHAnsi"/>
                <w:sz w:val="22"/>
                <w:szCs w:val="22"/>
              </w:rPr>
            </w:pPr>
            <w:r w:rsidRPr="0075391D">
              <w:rPr>
                <w:rFonts w:asciiTheme="minorHAnsi" w:hAnsiTheme="minorHAnsi" w:cstheme="minorHAnsi"/>
                <w:sz w:val="22"/>
                <w:szCs w:val="22"/>
              </w:rPr>
              <w:t xml:space="preserve">Snigdha Joglekar  </w:t>
            </w:r>
          </w:p>
        </w:tc>
        <w:tc>
          <w:tcPr>
            <w:tcW w:w="942" w:type="pct"/>
            <w:tcBorders>
              <w:top w:val="single" w:sz="6" w:space="0" w:color="auto"/>
              <w:left w:val="single" w:sz="6" w:space="0" w:color="auto"/>
              <w:bottom w:val="single" w:sz="6" w:space="0" w:color="auto"/>
              <w:right w:val="single" w:sz="6" w:space="0" w:color="auto"/>
            </w:tcBorders>
            <w:vAlign w:val="center"/>
          </w:tcPr>
          <w:p w14:paraId="72C343A6" w14:textId="77777777" w:rsidR="00CA7163" w:rsidRPr="0075391D" w:rsidRDefault="00CA7163" w:rsidP="00515286">
            <w:pPr>
              <w:autoSpaceDE w:val="0"/>
              <w:autoSpaceDN w:val="0"/>
              <w:spacing w:before="40" w:after="40"/>
              <w:rPr>
                <w:rFonts w:asciiTheme="minorHAnsi" w:hAnsiTheme="minorHAnsi" w:cstheme="minorHAnsi"/>
                <w:sz w:val="22"/>
                <w:szCs w:val="22"/>
              </w:rPr>
            </w:pPr>
            <w:r w:rsidRPr="0075391D">
              <w:rPr>
                <w:rFonts w:asciiTheme="minorHAnsi" w:hAnsiTheme="minorHAnsi" w:cstheme="minorHAnsi"/>
                <w:sz w:val="22"/>
                <w:szCs w:val="22"/>
              </w:rPr>
              <w:t>Gaurav Singh</w:t>
            </w:r>
          </w:p>
        </w:tc>
      </w:tr>
      <w:tr w:rsidR="00CA7163" w:rsidRPr="0075391D" w14:paraId="2BF6E939" w14:textId="77777777" w:rsidTr="006B260E">
        <w:trPr>
          <w:trHeight w:val="20"/>
        </w:trPr>
        <w:tc>
          <w:tcPr>
            <w:tcW w:w="407" w:type="pct"/>
            <w:tcBorders>
              <w:top w:val="single" w:sz="6" w:space="0" w:color="auto"/>
              <w:left w:val="single" w:sz="6" w:space="0" w:color="auto"/>
              <w:bottom w:val="single" w:sz="6" w:space="0" w:color="auto"/>
              <w:right w:val="single" w:sz="6" w:space="0" w:color="auto"/>
            </w:tcBorders>
            <w:vAlign w:val="center"/>
          </w:tcPr>
          <w:p w14:paraId="5709120F" w14:textId="77777777" w:rsidR="00CA7163" w:rsidRPr="0075391D" w:rsidRDefault="00CA7163" w:rsidP="00515286">
            <w:pPr>
              <w:pStyle w:val="ListParagraph"/>
              <w:numPr>
                <w:ilvl w:val="0"/>
                <w:numId w:val="1"/>
              </w:numPr>
              <w:spacing w:after="200"/>
              <w:jc w:val="center"/>
              <w:rPr>
                <w:rFonts w:asciiTheme="minorHAnsi" w:hAnsiTheme="minorHAnsi" w:cstheme="minorHAnsi"/>
                <w:sz w:val="22"/>
                <w:szCs w:val="22"/>
              </w:rPr>
            </w:pPr>
          </w:p>
        </w:tc>
        <w:tc>
          <w:tcPr>
            <w:tcW w:w="825" w:type="pct"/>
            <w:tcBorders>
              <w:top w:val="single" w:sz="6" w:space="0" w:color="auto"/>
              <w:left w:val="single" w:sz="6" w:space="0" w:color="auto"/>
              <w:bottom w:val="single" w:sz="6" w:space="0" w:color="auto"/>
              <w:right w:val="single" w:sz="6" w:space="0" w:color="auto"/>
            </w:tcBorders>
            <w:vAlign w:val="center"/>
          </w:tcPr>
          <w:p w14:paraId="1206B859" w14:textId="77777777" w:rsidR="00CA7163" w:rsidRPr="0075391D" w:rsidRDefault="00CA7163" w:rsidP="00515286">
            <w:pPr>
              <w:ind w:left="-90"/>
              <w:jc w:val="center"/>
              <w:rPr>
                <w:rFonts w:asciiTheme="minorHAnsi" w:hAnsiTheme="minorHAnsi" w:cstheme="minorHAnsi"/>
                <w:sz w:val="22"/>
                <w:szCs w:val="22"/>
              </w:rPr>
            </w:pPr>
            <w:r w:rsidRPr="0075391D">
              <w:rPr>
                <w:rFonts w:asciiTheme="minorHAnsi" w:hAnsiTheme="minorHAnsi" w:cstheme="minorHAnsi"/>
                <w:sz w:val="22"/>
                <w:szCs w:val="22"/>
              </w:rPr>
              <w:t>18</w:t>
            </w:r>
            <w:r w:rsidRPr="0075391D">
              <w:rPr>
                <w:rFonts w:asciiTheme="minorHAnsi" w:hAnsiTheme="minorHAnsi" w:cstheme="minorHAnsi"/>
                <w:sz w:val="22"/>
                <w:szCs w:val="22"/>
                <w:vertAlign w:val="superscript"/>
              </w:rPr>
              <w:t>th</w:t>
            </w:r>
            <w:r w:rsidRPr="0075391D">
              <w:rPr>
                <w:rFonts w:asciiTheme="minorHAnsi" w:hAnsiTheme="minorHAnsi" w:cstheme="minorHAnsi"/>
                <w:sz w:val="22"/>
                <w:szCs w:val="22"/>
              </w:rPr>
              <w:t xml:space="preserve"> September 2017  </w:t>
            </w:r>
          </w:p>
        </w:tc>
        <w:tc>
          <w:tcPr>
            <w:tcW w:w="1377" w:type="pct"/>
            <w:tcBorders>
              <w:top w:val="single" w:sz="6" w:space="0" w:color="auto"/>
              <w:left w:val="single" w:sz="6" w:space="0" w:color="auto"/>
              <w:bottom w:val="single" w:sz="6" w:space="0" w:color="auto"/>
              <w:right w:val="single" w:sz="6" w:space="0" w:color="auto"/>
            </w:tcBorders>
            <w:vAlign w:val="center"/>
          </w:tcPr>
          <w:p w14:paraId="26DADB37" w14:textId="77777777" w:rsidR="00CA7163" w:rsidRPr="0075391D" w:rsidRDefault="00CA7163" w:rsidP="00515286">
            <w:pPr>
              <w:ind w:left="-90"/>
              <w:jc w:val="both"/>
              <w:rPr>
                <w:rFonts w:asciiTheme="minorHAnsi" w:hAnsiTheme="minorHAnsi" w:cstheme="minorHAnsi"/>
                <w:sz w:val="22"/>
                <w:szCs w:val="22"/>
              </w:rPr>
            </w:pPr>
            <w:r w:rsidRPr="0075391D">
              <w:rPr>
                <w:rFonts w:asciiTheme="minorHAnsi" w:hAnsiTheme="minorHAnsi" w:cstheme="minorHAnsi"/>
                <w:sz w:val="22"/>
                <w:szCs w:val="22"/>
              </w:rPr>
              <w:t xml:space="preserve">Updated the claim period from 90 to 30 days. Updated internet policy   </w:t>
            </w:r>
          </w:p>
        </w:tc>
        <w:tc>
          <w:tcPr>
            <w:tcW w:w="584" w:type="pct"/>
            <w:tcBorders>
              <w:top w:val="single" w:sz="6" w:space="0" w:color="auto"/>
              <w:left w:val="single" w:sz="6" w:space="0" w:color="auto"/>
              <w:bottom w:val="single" w:sz="6" w:space="0" w:color="auto"/>
              <w:right w:val="single" w:sz="6" w:space="0" w:color="auto"/>
            </w:tcBorders>
            <w:vAlign w:val="center"/>
          </w:tcPr>
          <w:p w14:paraId="35189F41" w14:textId="77777777" w:rsidR="00CA7163" w:rsidRPr="0075391D" w:rsidRDefault="00CA7163" w:rsidP="00515286">
            <w:pPr>
              <w:ind w:left="-90"/>
              <w:jc w:val="center"/>
              <w:rPr>
                <w:rFonts w:asciiTheme="minorHAnsi" w:hAnsiTheme="minorHAnsi" w:cstheme="minorHAnsi"/>
                <w:sz w:val="22"/>
                <w:szCs w:val="22"/>
              </w:rPr>
            </w:pPr>
            <w:r w:rsidRPr="0075391D">
              <w:rPr>
                <w:rFonts w:asciiTheme="minorHAnsi" w:hAnsiTheme="minorHAnsi" w:cstheme="minorHAnsi"/>
                <w:sz w:val="22"/>
                <w:szCs w:val="22"/>
              </w:rPr>
              <w:t>1.2</w:t>
            </w:r>
          </w:p>
        </w:tc>
        <w:tc>
          <w:tcPr>
            <w:tcW w:w="865" w:type="pct"/>
            <w:tcBorders>
              <w:top w:val="single" w:sz="6" w:space="0" w:color="auto"/>
              <w:left w:val="single" w:sz="6" w:space="0" w:color="auto"/>
              <w:bottom w:val="single" w:sz="6" w:space="0" w:color="auto"/>
              <w:right w:val="single" w:sz="6" w:space="0" w:color="auto"/>
            </w:tcBorders>
            <w:vAlign w:val="center"/>
          </w:tcPr>
          <w:p w14:paraId="0CA24507" w14:textId="77777777" w:rsidR="00CA7163" w:rsidRPr="0075391D" w:rsidRDefault="00CA7163" w:rsidP="00515286">
            <w:pPr>
              <w:ind w:left="-90"/>
              <w:rPr>
                <w:rFonts w:asciiTheme="minorHAnsi" w:hAnsiTheme="minorHAnsi" w:cstheme="minorHAnsi"/>
                <w:sz w:val="22"/>
                <w:szCs w:val="22"/>
              </w:rPr>
            </w:pPr>
            <w:r w:rsidRPr="0075391D">
              <w:rPr>
                <w:rFonts w:asciiTheme="minorHAnsi" w:hAnsiTheme="minorHAnsi" w:cstheme="minorHAnsi"/>
                <w:sz w:val="22"/>
                <w:szCs w:val="22"/>
              </w:rPr>
              <w:t>Snigdha Joglekar</w:t>
            </w:r>
          </w:p>
        </w:tc>
        <w:tc>
          <w:tcPr>
            <w:tcW w:w="942" w:type="pct"/>
            <w:tcBorders>
              <w:top w:val="single" w:sz="6" w:space="0" w:color="auto"/>
              <w:left w:val="single" w:sz="6" w:space="0" w:color="auto"/>
              <w:bottom w:val="single" w:sz="6" w:space="0" w:color="auto"/>
              <w:right w:val="single" w:sz="6" w:space="0" w:color="auto"/>
            </w:tcBorders>
            <w:vAlign w:val="center"/>
          </w:tcPr>
          <w:p w14:paraId="483ECACD" w14:textId="77777777" w:rsidR="00CA7163" w:rsidRPr="0075391D" w:rsidRDefault="00CA7163" w:rsidP="00515286">
            <w:pPr>
              <w:autoSpaceDE w:val="0"/>
              <w:autoSpaceDN w:val="0"/>
              <w:spacing w:before="40" w:after="40"/>
              <w:rPr>
                <w:rFonts w:asciiTheme="minorHAnsi" w:hAnsiTheme="minorHAnsi" w:cstheme="minorHAnsi"/>
                <w:sz w:val="22"/>
                <w:szCs w:val="22"/>
              </w:rPr>
            </w:pPr>
            <w:r w:rsidRPr="0075391D">
              <w:rPr>
                <w:rFonts w:asciiTheme="minorHAnsi" w:hAnsiTheme="minorHAnsi" w:cstheme="minorHAnsi"/>
                <w:sz w:val="22"/>
                <w:szCs w:val="22"/>
              </w:rPr>
              <w:t>Gaurav Singh</w:t>
            </w:r>
          </w:p>
        </w:tc>
      </w:tr>
      <w:tr w:rsidR="00CA7163" w:rsidRPr="0075391D" w14:paraId="7C9BF087" w14:textId="77777777" w:rsidTr="006B260E">
        <w:trPr>
          <w:trHeight w:val="20"/>
        </w:trPr>
        <w:tc>
          <w:tcPr>
            <w:tcW w:w="407" w:type="pct"/>
            <w:tcBorders>
              <w:top w:val="single" w:sz="6" w:space="0" w:color="auto"/>
              <w:left w:val="single" w:sz="6" w:space="0" w:color="auto"/>
              <w:bottom w:val="single" w:sz="6" w:space="0" w:color="auto"/>
              <w:right w:val="single" w:sz="6" w:space="0" w:color="auto"/>
            </w:tcBorders>
            <w:vAlign w:val="center"/>
          </w:tcPr>
          <w:p w14:paraId="3A5E05E0" w14:textId="77777777" w:rsidR="00CA7163" w:rsidRPr="0075391D" w:rsidRDefault="00CA7163" w:rsidP="00515286">
            <w:pPr>
              <w:pStyle w:val="ListParagraph"/>
              <w:numPr>
                <w:ilvl w:val="0"/>
                <w:numId w:val="1"/>
              </w:numPr>
              <w:spacing w:after="200"/>
              <w:jc w:val="center"/>
              <w:rPr>
                <w:rFonts w:asciiTheme="minorHAnsi" w:hAnsiTheme="minorHAnsi" w:cstheme="minorHAnsi"/>
                <w:sz w:val="22"/>
                <w:szCs w:val="22"/>
              </w:rPr>
            </w:pPr>
          </w:p>
        </w:tc>
        <w:tc>
          <w:tcPr>
            <w:tcW w:w="825" w:type="pct"/>
            <w:tcBorders>
              <w:top w:val="single" w:sz="6" w:space="0" w:color="auto"/>
              <w:left w:val="single" w:sz="6" w:space="0" w:color="auto"/>
              <w:bottom w:val="single" w:sz="6" w:space="0" w:color="auto"/>
              <w:right w:val="single" w:sz="6" w:space="0" w:color="auto"/>
            </w:tcBorders>
            <w:vAlign w:val="center"/>
          </w:tcPr>
          <w:p w14:paraId="441437DE" w14:textId="77777777" w:rsidR="00CA7163" w:rsidRPr="0075391D" w:rsidRDefault="00CA7163" w:rsidP="00515286">
            <w:pPr>
              <w:ind w:left="-90"/>
              <w:jc w:val="center"/>
              <w:rPr>
                <w:rFonts w:asciiTheme="minorHAnsi" w:hAnsiTheme="minorHAnsi" w:cstheme="minorHAnsi"/>
                <w:sz w:val="22"/>
                <w:szCs w:val="22"/>
              </w:rPr>
            </w:pPr>
            <w:r w:rsidRPr="0075391D">
              <w:rPr>
                <w:rFonts w:asciiTheme="minorHAnsi" w:hAnsiTheme="minorHAnsi" w:cstheme="minorHAnsi"/>
                <w:sz w:val="22"/>
                <w:szCs w:val="22"/>
              </w:rPr>
              <w:t>13</w:t>
            </w:r>
            <w:r w:rsidRPr="0075391D">
              <w:rPr>
                <w:rFonts w:asciiTheme="minorHAnsi" w:hAnsiTheme="minorHAnsi" w:cstheme="minorHAnsi"/>
                <w:sz w:val="22"/>
                <w:szCs w:val="22"/>
                <w:vertAlign w:val="superscript"/>
              </w:rPr>
              <w:t>th</w:t>
            </w:r>
            <w:r w:rsidRPr="0075391D">
              <w:rPr>
                <w:rFonts w:asciiTheme="minorHAnsi" w:hAnsiTheme="minorHAnsi" w:cstheme="minorHAnsi"/>
                <w:sz w:val="22"/>
                <w:szCs w:val="22"/>
              </w:rPr>
              <w:t xml:space="preserve"> November 2017  </w:t>
            </w:r>
          </w:p>
        </w:tc>
        <w:tc>
          <w:tcPr>
            <w:tcW w:w="1377" w:type="pct"/>
            <w:tcBorders>
              <w:top w:val="single" w:sz="6" w:space="0" w:color="auto"/>
              <w:left w:val="single" w:sz="6" w:space="0" w:color="auto"/>
              <w:bottom w:val="single" w:sz="6" w:space="0" w:color="auto"/>
              <w:right w:val="single" w:sz="6" w:space="0" w:color="auto"/>
            </w:tcBorders>
            <w:vAlign w:val="center"/>
          </w:tcPr>
          <w:p w14:paraId="56B02327" w14:textId="77777777" w:rsidR="00CA7163" w:rsidRPr="0075391D" w:rsidRDefault="00CA7163" w:rsidP="00515286">
            <w:pPr>
              <w:rPr>
                <w:rFonts w:asciiTheme="minorHAnsi" w:hAnsiTheme="minorHAnsi" w:cstheme="minorHAnsi"/>
                <w:sz w:val="22"/>
                <w:szCs w:val="22"/>
              </w:rPr>
            </w:pPr>
            <w:r w:rsidRPr="0075391D">
              <w:rPr>
                <w:rFonts w:asciiTheme="minorHAnsi" w:hAnsiTheme="minorHAnsi" w:cstheme="minorHAnsi"/>
                <w:sz w:val="22"/>
                <w:szCs w:val="22"/>
              </w:rPr>
              <w:t xml:space="preserve">Change in Reimbursement  </w:t>
            </w:r>
          </w:p>
          <w:p w14:paraId="3E417166" w14:textId="77777777" w:rsidR="00CA7163" w:rsidRPr="0075391D" w:rsidRDefault="00CA7163" w:rsidP="00515286">
            <w:pPr>
              <w:ind w:left="-90"/>
              <w:jc w:val="both"/>
              <w:rPr>
                <w:rFonts w:asciiTheme="minorHAnsi" w:hAnsiTheme="minorHAnsi" w:cstheme="minorHAnsi"/>
                <w:sz w:val="22"/>
                <w:szCs w:val="22"/>
              </w:rPr>
            </w:pPr>
            <w:r w:rsidRPr="0075391D">
              <w:rPr>
                <w:rFonts w:asciiTheme="minorHAnsi" w:hAnsiTheme="minorHAnsi" w:cstheme="minorHAnsi"/>
                <w:sz w:val="22"/>
                <w:szCs w:val="22"/>
              </w:rPr>
              <w:t xml:space="preserve">Cycle.  </w:t>
            </w:r>
          </w:p>
        </w:tc>
        <w:tc>
          <w:tcPr>
            <w:tcW w:w="584" w:type="pct"/>
            <w:tcBorders>
              <w:top w:val="single" w:sz="6" w:space="0" w:color="auto"/>
              <w:left w:val="single" w:sz="6" w:space="0" w:color="auto"/>
              <w:bottom w:val="single" w:sz="6" w:space="0" w:color="auto"/>
              <w:right w:val="single" w:sz="6" w:space="0" w:color="auto"/>
            </w:tcBorders>
            <w:vAlign w:val="center"/>
          </w:tcPr>
          <w:p w14:paraId="6FA834E9" w14:textId="77777777" w:rsidR="00CA7163" w:rsidRPr="0075391D" w:rsidRDefault="00CA7163" w:rsidP="00515286">
            <w:pPr>
              <w:ind w:left="-90"/>
              <w:jc w:val="center"/>
              <w:rPr>
                <w:rFonts w:asciiTheme="minorHAnsi" w:hAnsiTheme="minorHAnsi" w:cstheme="minorHAnsi"/>
                <w:sz w:val="22"/>
                <w:szCs w:val="22"/>
              </w:rPr>
            </w:pPr>
            <w:r w:rsidRPr="0075391D">
              <w:rPr>
                <w:rFonts w:asciiTheme="minorHAnsi" w:hAnsiTheme="minorHAnsi" w:cstheme="minorHAnsi"/>
                <w:sz w:val="22"/>
                <w:szCs w:val="22"/>
              </w:rPr>
              <w:t>1.3</w:t>
            </w:r>
          </w:p>
        </w:tc>
        <w:tc>
          <w:tcPr>
            <w:tcW w:w="865" w:type="pct"/>
            <w:tcBorders>
              <w:top w:val="single" w:sz="6" w:space="0" w:color="auto"/>
              <w:left w:val="single" w:sz="6" w:space="0" w:color="auto"/>
              <w:bottom w:val="single" w:sz="6" w:space="0" w:color="auto"/>
              <w:right w:val="single" w:sz="6" w:space="0" w:color="auto"/>
            </w:tcBorders>
            <w:vAlign w:val="center"/>
          </w:tcPr>
          <w:p w14:paraId="2302CD33" w14:textId="77777777" w:rsidR="00CA7163" w:rsidRPr="0075391D" w:rsidRDefault="00CA7163" w:rsidP="00515286">
            <w:pPr>
              <w:ind w:left="-90"/>
              <w:rPr>
                <w:rFonts w:asciiTheme="minorHAnsi" w:hAnsiTheme="minorHAnsi" w:cstheme="minorHAnsi"/>
                <w:sz w:val="22"/>
                <w:szCs w:val="22"/>
              </w:rPr>
            </w:pPr>
            <w:r w:rsidRPr="0075391D">
              <w:rPr>
                <w:rFonts w:asciiTheme="minorHAnsi" w:hAnsiTheme="minorHAnsi" w:cstheme="minorHAnsi"/>
                <w:sz w:val="22"/>
                <w:szCs w:val="22"/>
              </w:rPr>
              <w:t>Snigdha Joglekar</w:t>
            </w:r>
          </w:p>
        </w:tc>
        <w:tc>
          <w:tcPr>
            <w:tcW w:w="942" w:type="pct"/>
            <w:tcBorders>
              <w:top w:val="single" w:sz="6" w:space="0" w:color="auto"/>
              <w:left w:val="single" w:sz="6" w:space="0" w:color="auto"/>
              <w:bottom w:val="single" w:sz="6" w:space="0" w:color="auto"/>
              <w:right w:val="single" w:sz="6" w:space="0" w:color="auto"/>
            </w:tcBorders>
            <w:vAlign w:val="center"/>
          </w:tcPr>
          <w:p w14:paraId="3D86EF6D" w14:textId="77777777" w:rsidR="00CA7163" w:rsidRPr="0075391D" w:rsidRDefault="00CA7163" w:rsidP="00515286">
            <w:pPr>
              <w:autoSpaceDE w:val="0"/>
              <w:autoSpaceDN w:val="0"/>
              <w:spacing w:before="40" w:after="40"/>
              <w:rPr>
                <w:rFonts w:asciiTheme="minorHAnsi" w:hAnsiTheme="minorHAnsi" w:cstheme="minorHAnsi"/>
                <w:sz w:val="22"/>
                <w:szCs w:val="22"/>
              </w:rPr>
            </w:pPr>
            <w:r w:rsidRPr="0075391D">
              <w:rPr>
                <w:rFonts w:asciiTheme="minorHAnsi" w:hAnsiTheme="minorHAnsi" w:cstheme="minorHAnsi"/>
                <w:sz w:val="22"/>
                <w:szCs w:val="22"/>
              </w:rPr>
              <w:t>Prosenjit Das</w:t>
            </w:r>
          </w:p>
        </w:tc>
      </w:tr>
      <w:tr w:rsidR="00CA7163" w:rsidRPr="0075391D" w14:paraId="606C81A0" w14:textId="77777777" w:rsidTr="006B260E">
        <w:trPr>
          <w:trHeight w:val="20"/>
        </w:trPr>
        <w:tc>
          <w:tcPr>
            <w:tcW w:w="407" w:type="pct"/>
            <w:tcBorders>
              <w:top w:val="single" w:sz="6" w:space="0" w:color="auto"/>
              <w:left w:val="single" w:sz="6" w:space="0" w:color="auto"/>
              <w:bottom w:val="single" w:sz="6" w:space="0" w:color="auto"/>
              <w:right w:val="single" w:sz="6" w:space="0" w:color="auto"/>
            </w:tcBorders>
            <w:vAlign w:val="center"/>
          </w:tcPr>
          <w:p w14:paraId="035C7F02" w14:textId="77777777" w:rsidR="00CA7163" w:rsidRPr="0075391D" w:rsidRDefault="00CA7163" w:rsidP="00515286">
            <w:pPr>
              <w:pStyle w:val="ListParagraph"/>
              <w:numPr>
                <w:ilvl w:val="0"/>
                <w:numId w:val="1"/>
              </w:numPr>
              <w:spacing w:after="200"/>
              <w:jc w:val="center"/>
              <w:rPr>
                <w:rFonts w:asciiTheme="minorHAnsi" w:hAnsiTheme="minorHAnsi" w:cstheme="minorHAnsi"/>
                <w:sz w:val="22"/>
                <w:szCs w:val="22"/>
              </w:rPr>
            </w:pPr>
          </w:p>
        </w:tc>
        <w:tc>
          <w:tcPr>
            <w:tcW w:w="825" w:type="pct"/>
            <w:tcBorders>
              <w:top w:val="single" w:sz="6" w:space="0" w:color="auto"/>
              <w:left w:val="single" w:sz="6" w:space="0" w:color="auto"/>
              <w:bottom w:val="single" w:sz="6" w:space="0" w:color="auto"/>
              <w:right w:val="single" w:sz="6" w:space="0" w:color="auto"/>
            </w:tcBorders>
            <w:vAlign w:val="center"/>
          </w:tcPr>
          <w:p w14:paraId="0E812EE5" w14:textId="77777777" w:rsidR="00CA7163" w:rsidRPr="0075391D" w:rsidRDefault="00CA7163" w:rsidP="00515286">
            <w:pPr>
              <w:ind w:left="-90"/>
              <w:jc w:val="center"/>
              <w:rPr>
                <w:rFonts w:asciiTheme="minorHAnsi" w:hAnsiTheme="minorHAnsi" w:cstheme="minorHAnsi"/>
                <w:sz w:val="22"/>
                <w:szCs w:val="22"/>
              </w:rPr>
            </w:pPr>
            <w:r w:rsidRPr="0075391D">
              <w:rPr>
                <w:rFonts w:asciiTheme="minorHAnsi" w:hAnsiTheme="minorHAnsi" w:cstheme="minorHAnsi"/>
                <w:sz w:val="22"/>
                <w:szCs w:val="22"/>
              </w:rPr>
              <w:t>31</w:t>
            </w:r>
            <w:r w:rsidRPr="0075391D">
              <w:rPr>
                <w:rFonts w:asciiTheme="minorHAnsi" w:hAnsiTheme="minorHAnsi" w:cstheme="minorHAnsi"/>
                <w:sz w:val="22"/>
                <w:szCs w:val="22"/>
                <w:vertAlign w:val="superscript"/>
              </w:rPr>
              <w:t>st</w:t>
            </w:r>
            <w:r w:rsidRPr="0075391D">
              <w:rPr>
                <w:rFonts w:asciiTheme="minorHAnsi" w:hAnsiTheme="minorHAnsi" w:cstheme="minorHAnsi"/>
                <w:sz w:val="22"/>
                <w:szCs w:val="22"/>
              </w:rPr>
              <w:t xml:space="preserve"> August 2020</w:t>
            </w:r>
          </w:p>
        </w:tc>
        <w:tc>
          <w:tcPr>
            <w:tcW w:w="1377" w:type="pct"/>
            <w:tcBorders>
              <w:top w:val="single" w:sz="6" w:space="0" w:color="auto"/>
              <w:left w:val="single" w:sz="6" w:space="0" w:color="auto"/>
              <w:bottom w:val="single" w:sz="6" w:space="0" w:color="auto"/>
              <w:right w:val="single" w:sz="6" w:space="0" w:color="auto"/>
            </w:tcBorders>
            <w:vAlign w:val="center"/>
          </w:tcPr>
          <w:p w14:paraId="0CF0BF64" w14:textId="77777777" w:rsidR="00CA7163" w:rsidRPr="0075391D" w:rsidRDefault="00CA7163" w:rsidP="00515286">
            <w:pPr>
              <w:ind w:left="-90"/>
              <w:jc w:val="both"/>
              <w:rPr>
                <w:rFonts w:asciiTheme="minorHAnsi" w:hAnsiTheme="minorHAnsi" w:cstheme="minorHAnsi"/>
                <w:sz w:val="22"/>
                <w:szCs w:val="22"/>
              </w:rPr>
            </w:pPr>
            <w:r w:rsidRPr="0075391D">
              <w:rPr>
                <w:rFonts w:asciiTheme="minorHAnsi" w:hAnsiTheme="minorHAnsi" w:cstheme="minorHAnsi"/>
                <w:sz w:val="22"/>
                <w:szCs w:val="22"/>
              </w:rPr>
              <w:t>Internet Reimbursement limit increased, added Home-Office set-up policy</w:t>
            </w:r>
          </w:p>
        </w:tc>
        <w:tc>
          <w:tcPr>
            <w:tcW w:w="584" w:type="pct"/>
            <w:tcBorders>
              <w:top w:val="single" w:sz="6" w:space="0" w:color="auto"/>
              <w:left w:val="single" w:sz="6" w:space="0" w:color="auto"/>
              <w:bottom w:val="single" w:sz="6" w:space="0" w:color="auto"/>
              <w:right w:val="single" w:sz="6" w:space="0" w:color="auto"/>
            </w:tcBorders>
            <w:vAlign w:val="center"/>
          </w:tcPr>
          <w:p w14:paraId="0AEB1BA6" w14:textId="07164D84" w:rsidR="00CA7163" w:rsidRPr="0075391D" w:rsidRDefault="00CA7163" w:rsidP="00515286">
            <w:pPr>
              <w:ind w:left="-90"/>
              <w:jc w:val="center"/>
              <w:rPr>
                <w:rFonts w:asciiTheme="minorHAnsi" w:hAnsiTheme="minorHAnsi" w:cstheme="minorHAnsi"/>
                <w:sz w:val="22"/>
                <w:szCs w:val="22"/>
              </w:rPr>
            </w:pPr>
            <w:r w:rsidRPr="0075391D">
              <w:rPr>
                <w:rFonts w:asciiTheme="minorHAnsi" w:hAnsiTheme="minorHAnsi" w:cstheme="minorHAnsi"/>
                <w:sz w:val="22"/>
                <w:szCs w:val="22"/>
              </w:rPr>
              <w:t>1.</w:t>
            </w:r>
            <w:r w:rsidR="001268A7" w:rsidRPr="0075391D">
              <w:rPr>
                <w:rFonts w:asciiTheme="minorHAnsi" w:hAnsiTheme="minorHAnsi" w:cstheme="minorHAnsi"/>
                <w:sz w:val="22"/>
                <w:szCs w:val="22"/>
              </w:rPr>
              <w:t>4</w:t>
            </w:r>
          </w:p>
        </w:tc>
        <w:tc>
          <w:tcPr>
            <w:tcW w:w="865" w:type="pct"/>
            <w:tcBorders>
              <w:top w:val="single" w:sz="6" w:space="0" w:color="auto"/>
              <w:left w:val="single" w:sz="6" w:space="0" w:color="auto"/>
              <w:bottom w:val="single" w:sz="6" w:space="0" w:color="auto"/>
              <w:right w:val="single" w:sz="6" w:space="0" w:color="auto"/>
            </w:tcBorders>
            <w:vAlign w:val="center"/>
          </w:tcPr>
          <w:p w14:paraId="78906B3F" w14:textId="77777777" w:rsidR="00CA7163" w:rsidRPr="0075391D" w:rsidRDefault="00CA7163" w:rsidP="00515286">
            <w:pPr>
              <w:ind w:left="-90"/>
              <w:rPr>
                <w:rFonts w:asciiTheme="minorHAnsi" w:hAnsiTheme="minorHAnsi" w:cstheme="minorHAnsi"/>
                <w:sz w:val="22"/>
                <w:szCs w:val="22"/>
              </w:rPr>
            </w:pPr>
            <w:r w:rsidRPr="0075391D">
              <w:rPr>
                <w:rFonts w:asciiTheme="minorHAnsi" w:hAnsiTheme="minorHAnsi" w:cstheme="minorHAnsi"/>
                <w:sz w:val="22"/>
                <w:szCs w:val="22"/>
              </w:rPr>
              <w:t>Sneha Goud</w:t>
            </w:r>
          </w:p>
        </w:tc>
        <w:tc>
          <w:tcPr>
            <w:tcW w:w="942" w:type="pct"/>
            <w:tcBorders>
              <w:top w:val="single" w:sz="6" w:space="0" w:color="auto"/>
              <w:left w:val="single" w:sz="6" w:space="0" w:color="auto"/>
              <w:bottom w:val="single" w:sz="6" w:space="0" w:color="auto"/>
              <w:right w:val="single" w:sz="6" w:space="0" w:color="auto"/>
            </w:tcBorders>
            <w:vAlign w:val="center"/>
          </w:tcPr>
          <w:p w14:paraId="576F35B7" w14:textId="77777777" w:rsidR="00CA7163" w:rsidRPr="0075391D" w:rsidRDefault="00CA7163" w:rsidP="00515286">
            <w:pPr>
              <w:autoSpaceDE w:val="0"/>
              <w:autoSpaceDN w:val="0"/>
              <w:spacing w:before="40" w:after="40"/>
              <w:rPr>
                <w:rFonts w:asciiTheme="minorHAnsi" w:hAnsiTheme="minorHAnsi" w:cstheme="minorHAnsi"/>
                <w:sz w:val="22"/>
                <w:szCs w:val="22"/>
              </w:rPr>
            </w:pPr>
            <w:r w:rsidRPr="0075391D">
              <w:rPr>
                <w:rFonts w:asciiTheme="minorHAnsi" w:hAnsiTheme="minorHAnsi" w:cstheme="minorHAnsi"/>
                <w:sz w:val="22"/>
                <w:szCs w:val="22"/>
              </w:rPr>
              <w:t>Prosenjit Das</w:t>
            </w:r>
          </w:p>
        </w:tc>
      </w:tr>
      <w:tr w:rsidR="00CA7163" w:rsidRPr="0075391D" w14:paraId="42F23EFA" w14:textId="77777777" w:rsidTr="006B260E">
        <w:trPr>
          <w:trHeight w:val="20"/>
        </w:trPr>
        <w:tc>
          <w:tcPr>
            <w:tcW w:w="407" w:type="pct"/>
            <w:tcBorders>
              <w:top w:val="single" w:sz="6" w:space="0" w:color="auto"/>
              <w:left w:val="single" w:sz="6" w:space="0" w:color="auto"/>
              <w:bottom w:val="single" w:sz="6" w:space="0" w:color="auto"/>
              <w:right w:val="single" w:sz="6" w:space="0" w:color="auto"/>
            </w:tcBorders>
            <w:vAlign w:val="center"/>
          </w:tcPr>
          <w:p w14:paraId="3DB5B04A" w14:textId="77777777" w:rsidR="00CA7163" w:rsidRPr="0075391D" w:rsidRDefault="00CA7163" w:rsidP="00515286">
            <w:pPr>
              <w:pStyle w:val="ListParagraph"/>
              <w:numPr>
                <w:ilvl w:val="0"/>
                <w:numId w:val="1"/>
              </w:numPr>
              <w:spacing w:after="200"/>
              <w:jc w:val="center"/>
              <w:rPr>
                <w:rFonts w:asciiTheme="minorHAnsi" w:hAnsiTheme="minorHAnsi" w:cstheme="minorHAnsi"/>
                <w:sz w:val="22"/>
                <w:szCs w:val="22"/>
              </w:rPr>
            </w:pPr>
          </w:p>
        </w:tc>
        <w:tc>
          <w:tcPr>
            <w:tcW w:w="825" w:type="pct"/>
            <w:tcBorders>
              <w:top w:val="single" w:sz="6" w:space="0" w:color="auto"/>
              <w:left w:val="single" w:sz="6" w:space="0" w:color="auto"/>
              <w:bottom w:val="single" w:sz="6" w:space="0" w:color="auto"/>
              <w:right w:val="single" w:sz="6" w:space="0" w:color="auto"/>
            </w:tcBorders>
            <w:vAlign w:val="center"/>
          </w:tcPr>
          <w:p w14:paraId="7E38E690" w14:textId="77777777" w:rsidR="00CA7163" w:rsidRPr="0075391D" w:rsidRDefault="00CA7163" w:rsidP="00515286">
            <w:pPr>
              <w:ind w:left="-90"/>
              <w:jc w:val="center"/>
              <w:rPr>
                <w:rFonts w:asciiTheme="minorHAnsi" w:hAnsiTheme="minorHAnsi" w:cstheme="minorHAnsi"/>
                <w:sz w:val="22"/>
                <w:szCs w:val="22"/>
              </w:rPr>
            </w:pPr>
            <w:r w:rsidRPr="0075391D">
              <w:rPr>
                <w:rFonts w:asciiTheme="minorHAnsi" w:hAnsiTheme="minorHAnsi" w:cstheme="minorHAnsi"/>
                <w:sz w:val="22"/>
                <w:szCs w:val="22"/>
              </w:rPr>
              <w:t>23</w:t>
            </w:r>
            <w:r w:rsidRPr="0075391D">
              <w:rPr>
                <w:rFonts w:asciiTheme="minorHAnsi" w:hAnsiTheme="minorHAnsi" w:cstheme="minorHAnsi"/>
                <w:sz w:val="22"/>
                <w:szCs w:val="22"/>
                <w:vertAlign w:val="superscript"/>
              </w:rPr>
              <w:t>rd</w:t>
            </w:r>
            <w:r w:rsidRPr="0075391D">
              <w:rPr>
                <w:rFonts w:asciiTheme="minorHAnsi" w:hAnsiTheme="minorHAnsi" w:cstheme="minorHAnsi"/>
                <w:sz w:val="22"/>
                <w:szCs w:val="22"/>
              </w:rPr>
              <w:t xml:space="preserve"> November 2021</w:t>
            </w:r>
          </w:p>
        </w:tc>
        <w:tc>
          <w:tcPr>
            <w:tcW w:w="1377" w:type="pct"/>
            <w:tcBorders>
              <w:top w:val="single" w:sz="6" w:space="0" w:color="auto"/>
              <w:left w:val="single" w:sz="6" w:space="0" w:color="auto"/>
              <w:bottom w:val="single" w:sz="6" w:space="0" w:color="auto"/>
              <w:right w:val="single" w:sz="6" w:space="0" w:color="auto"/>
            </w:tcBorders>
            <w:vAlign w:val="center"/>
          </w:tcPr>
          <w:p w14:paraId="67F220CA" w14:textId="77777777" w:rsidR="00CA7163" w:rsidRPr="0075391D" w:rsidRDefault="00CA7163" w:rsidP="00515286">
            <w:pPr>
              <w:ind w:left="-90"/>
              <w:jc w:val="both"/>
              <w:rPr>
                <w:rFonts w:asciiTheme="minorHAnsi" w:hAnsiTheme="minorHAnsi" w:cstheme="minorHAnsi"/>
                <w:sz w:val="22"/>
                <w:szCs w:val="22"/>
              </w:rPr>
            </w:pPr>
            <w:r w:rsidRPr="0075391D">
              <w:rPr>
                <w:rFonts w:asciiTheme="minorHAnsi" w:hAnsiTheme="minorHAnsi" w:cstheme="minorHAnsi"/>
                <w:sz w:val="22"/>
                <w:szCs w:val="22"/>
              </w:rPr>
              <w:t xml:space="preserve"> Updated Mobile Usage policy </w:t>
            </w:r>
          </w:p>
        </w:tc>
        <w:tc>
          <w:tcPr>
            <w:tcW w:w="584" w:type="pct"/>
            <w:tcBorders>
              <w:top w:val="single" w:sz="6" w:space="0" w:color="auto"/>
              <w:left w:val="single" w:sz="6" w:space="0" w:color="auto"/>
              <w:bottom w:val="single" w:sz="6" w:space="0" w:color="auto"/>
              <w:right w:val="single" w:sz="6" w:space="0" w:color="auto"/>
            </w:tcBorders>
            <w:vAlign w:val="center"/>
          </w:tcPr>
          <w:p w14:paraId="4EE0D699" w14:textId="43732707" w:rsidR="00CA7163" w:rsidRPr="0075391D" w:rsidRDefault="00CA7163" w:rsidP="00515286">
            <w:pPr>
              <w:ind w:left="-90"/>
              <w:jc w:val="center"/>
              <w:rPr>
                <w:rFonts w:asciiTheme="minorHAnsi" w:hAnsiTheme="minorHAnsi" w:cstheme="minorHAnsi"/>
                <w:sz w:val="22"/>
                <w:szCs w:val="22"/>
              </w:rPr>
            </w:pPr>
            <w:r w:rsidRPr="0075391D">
              <w:rPr>
                <w:rFonts w:asciiTheme="minorHAnsi" w:hAnsiTheme="minorHAnsi" w:cstheme="minorHAnsi"/>
                <w:sz w:val="22"/>
                <w:szCs w:val="22"/>
              </w:rPr>
              <w:t>1.</w:t>
            </w:r>
            <w:r w:rsidR="001268A7" w:rsidRPr="0075391D">
              <w:rPr>
                <w:rFonts w:asciiTheme="minorHAnsi" w:hAnsiTheme="minorHAnsi" w:cstheme="minorHAnsi"/>
                <w:sz w:val="22"/>
                <w:szCs w:val="22"/>
              </w:rPr>
              <w:t>5</w:t>
            </w:r>
          </w:p>
        </w:tc>
        <w:tc>
          <w:tcPr>
            <w:tcW w:w="865" w:type="pct"/>
            <w:tcBorders>
              <w:top w:val="single" w:sz="6" w:space="0" w:color="auto"/>
              <w:left w:val="single" w:sz="6" w:space="0" w:color="auto"/>
              <w:bottom w:val="single" w:sz="6" w:space="0" w:color="auto"/>
              <w:right w:val="single" w:sz="6" w:space="0" w:color="auto"/>
            </w:tcBorders>
            <w:vAlign w:val="center"/>
          </w:tcPr>
          <w:p w14:paraId="22959708" w14:textId="77777777" w:rsidR="00CA7163" w:rsidRPr="0075391D" w:rsidRDefault="00CA7163" w:rsidP="00515286">
            <w:pPr>
              <w:ind w:left="-90"/>
              <w:rPr>
                <w:rFonts w:asciiTheme="minorHAnsi" w:hAnsiTheme="minorHAnsi" w:cstheme="minorHAnsi"/>
                <w:sz w:val="22"/>
                <w:szCs w:val="22"/>
              </w:rPr>
            </w:pPr>
            <w:r w:rsidRPr="0075391D">
              <w:rPr>
                <w:rFonts w:asciiTheme="minorHAnsi" w:hAnsiTheme="minorHAnsi" w:cstheme="minorHAnsi"/>
                <w:sz w:val="22"/>
                <w:szCs w:val="22"/>
              </w:rPr>
              <w:t>Prosenjit Das</w:t>
            </w:r>
          </w:p>
        </w:tc>
        <w:tc>
          <w:tcPr>
            <w:tcW w:w="942" w:type="pct"/>
            <w:tcBorders>
              <w:top w:val="single" w:sz="6" w:space="0" w:color="auto"/>
              <w:left w:val="single" w:sz="6" w:space="0" w:color="auto"/>
              <w:bottom w:val="single" w:sz="6" w:space="0" w:color="auto"/>
              <w:right w:val="single" w:sz="6" w:space="0" w:color="auto"/>
            </w:tcBorders>
            <w:vAlign w:val="center"/>
          </w:tcPr>
          <w:p w14:paraId="5FCFD383" w14:textId="77777777" w:rsidR="00CA7163" w:rsidRPr="0075391D" w:rsidRDefault="00CA7163" w:rsidP="00515286">
            <w:pPr>
              <w:autoSpaceDE w:val="0"/>
              <w:autoSpaceDN w:val="0"/>
              <w:spacing w:before="40" w:after="40"/>
              <w:rPr>
                <w:rFonts w:asciiTheme="minorHAnsi" w:hAnsiTheme="minorHAnsi" w:cstheme="minorHAnsi"/>
                <w:sz w:val="22"/>
                <w:szCs w:val="22"/>
              </w:rPr>
            </w:pPr>
            <w:r w:rsidRPr="0075391D">
              <w:rPr>
                <w:rFonts w:asciiTheme="minorHAnsi" w:hAnsiTheme="minorHAnsi" w:cstheme="minorHAnsi"/>
                <w:sz w:val="22"/>
                <w:szCs w:val="22"/>
              </w:rPr>
              <w:t>Prosenjit Das</w:t>
            </w:r>
          </w:p>
        </w:tc>
      </w:tr>
      <w:tr w:rsidR="00CA7163" w:rsidRPr="0075391D" w14:paraId="1BC14E22" w14:textId="77777777" w:rsidTr="006B260E">
        <w:trPr>
          <w:trHeight w:val="20"/>
        </w:trPr>
        <w:tc>
          <w:tcPr>
            <w:tcW w:w="407" w:type="pct"/>
            <w:tcBorders>
              <w:top w:val="single" w:sz="6" w:space="0" w:color="auto"/>
              <w:left w:val="single" w:sz="6" w:space="0" w:color="auto"/>
              <w:bottom w:val="single" w:sz="6" w:space="0" w:color="auto"/>
              <w:right w:val="single" w:sz="6" w:space="0" w:color="auto"/>
            </w:tcBorders>
            <w:vAlign w:val="center"/>
          </w:tcPr>
          <w:p w14:paraId="6266D65C" w14:textId="77777777" w:rsidR="00CA7163" w:rsidRPr="0075391D" w:rsidRDefault="00CA7163" w:rsidP="00515286">
            <w:pPr>
              <w:pStyle w:val="ListParagraph"/>
              <w:numPr>
                <w:ilvl w:val="0"/>
                <w:numId w:val="1"/>
              </w:numPr>
              <w:spacing w:after="200"/>
              <w:jc w:val="center"/>
              <w:rPr>
                <w:rFonts w:asciiTheme="minorHAnsi" w:hAnsiTheme="minorHAnsi" w:cstheme="minorHAnsi"/>
                <w:sz w:val="22"/>
                <w:szCs w:val="22"/>
              </w:rPr>
            </w:pPr>
          </w:p>
        </w:tc>
        <w:tc>
          <w:tcPr>
            <w:tcW w:w="825" w:type="pct"/>
            <w:tcBorders>
              <w:top w:val="single" w:sz="6" w:space="0" w:color="auto"/>
              <w:left w:val="single" w:sz="6" w:space="0" w:color="auto"/>
              <w:bottom w:val="single" w:sz="6" w:space="0" w:color="auto"/>
              <w:right w:val="single" w:sz="6" w:space="0" w:color="auto"/>
            </w:tcBorders>
            <w:vAlign w:val="center"/>
          </w:tcPr>
          <w:p w14:paraId="1E3A6396" w14:textId="77777777" w:rsidR="00CA7163" w:rsidRPr="0075391D" w:rsidRDefault="00CA7163" w:rsidP="00515286">
            <w:pPr>
              <w:ind w:left="-90"/>
              <w:jc w:val="center"/>
              <w:rPr>
                <w:rFonts w:asciiTheme="minorHAnsi" w:hAnsiTheme="minorHAnsi" w:cstheme="minorHAnsi"/>
                <w:sz w:val="22"/>
                <w:szCs w:val="22"/>
              </w:rPr>
            </w:pPr>
            <w:r w:rsidRPr="0075391D">
              <w:rPr>
                <w:rFonts w:asciiTheme="minorHAnsi" w:hAnsiTheme="minorHAnsi" w:cstheme="minorHAnsi"/>
                <w:sz w:val="22"/>
                <w:szCs w:val="22"/>
              </w:rPr>
              <w:t>12</w:t>
            </w:r>
            <w:r w:rsidRPr="0075391D">
              <w:rPr>
                <w:rFonts w:asciiTheme="minorHAnsi" w:hAnsiTheme="minorHAnsi" w:cstheme="minorHAnsi"/>
                <w:sz w:val="22"/>
                <w:szCs w:val="22"/>
                <w:vertAlign w:val="superscript"/>
              </w:rPr>
              <w:t>th</w:t>
            </w:r>
            <w:r w:rsidRPr="0075391D">
              <w:rPr>
                <w:rFonts w:asciiTheme="minorHAnsi" w:hAnsiTheme="minorHAnsi" w:cstheme="minorHAnsi"/>
                <w:sz w:val="22"/>
                <w:szCs w:val="22"/>
              </w:rPr>
              <w:t xml:space="preserve"> July 2022</w:t>
            </w:r>
          </w:p>
        </w:tc>
        <w:tc>
          <w:tcPr>
            <w:tcW w:w="1377" w:type="pct"/>
            <w:tcBorders>
              <w:top w:val="single" w:sz="6" w:space="0" w:color="auto"/>
              <w:left w:val="single" w:sz="6" w:space="0" w:color="auto"/>
              <w:bottom w:val="single" w:sz="6" w:space="0" w:color="auto"/>
              <w:right w:val="single" w:sz="6" w:space="0" w:color="auto"/>
            </w:tcBorders>
            <w:vAlign w:val="center"/>
          </w:tcPr>
          <w:p w14:paraId="410B3501" w14:textId="77777777" w:rsidR="00CA7163" w:rsidRPr="0075391D" w:rsidRDefault="00CA7163" w:rsidP="00515286">
            <w:pPr>
              <w:ind w:left="-90"/>
              <w:jc w:val="both"/>
              <w:rPr>
                <w:rFonts w:asciiTheme="minorHAnsi" w:hAnsiTheme="minorHAnsi" w:cstheme="minorHAnsi"/>
                <w:sz w:val="22"/>
                <w:szCs w:val="22"/>
              </w:rPr>
            </w:pPr>
            <w:r w:rsidRPr="0075391D">
              <w:rPr>
                <w:rFonts w:asciiTheme="minorHAnsi" w:hAnsiTheme="minorHAnsi" w:cstheme="minorHAnsi"/>
                <w:sz w:val="22"/>
                <w:szCs w:val="22"/>
              </w:rPr>
              <w:t>Updated Levels</w:t>
            </w:r>
          </w:p>
        </w:tc>
        <w:tc>
          <w:tcPr>
            <w:tcW w:w="584" w:type="pct"/>
            <w:tcBorders>
              <w:top w:val="single" w:sz="6" w:space="0" w:color="auto"/>
              <w:left w:val="single" w:sz="6" w:space="0" w:color="auto"/>
              <w:bottom w:val="single" w:sz="6" w:space="0" w:color="auto"/>
              <w:right w:val="single" w:sz="6" w:space="0" w:color="auto"/>
            </w:tcBorders>
            <w:vAlign w:val="center"/>
          </w:tcPr>
          <w:p w14:paraId="65FD3416" w14:textId="12892261" w:rsidR="00CA7163" w:rsidRPr="0075391D" w:rsidRDefault="00CA7163" w:rsidP="00515286">
            <w:pPr>
              <w:ind w:left="-90"/>
              <w:jc w:val="center"/>
              <w:rPr>
                <w:rFonts w:asciiTheme="minorHAnsi" w:hAnsiTheme="minorHAnsi" w:cstheme="minorHAnsi"/>
                <w:sz w:val="22"/>
                <w:szCs w:val="22"/>
              </w:rPr>
            </w:pPr>
            <w:r w:rsidRPr="0075391D">
              <w:rPr>
                <w:rFonts w:asciiTheme="minorHAnsi" w:hAnsiTheme="minorHAnsi" w:cstheme="minorHAnsi"/>
                <w:sz w:val="22"/>
                <w:szCs w:val="22"/>
              </w:rPr>
              <w:t>1.</w:t>
            </w:r>
            <w:r w:rsidR="001268A7" w:rsidRPr="0075391D">
              <w:rPr>
                <w:rFonts w:asciiTheme="minorHAnsi" w:hAnsiTheme="minorHAnsi" w:cstheme="minorHAnsi"/>
                <w:sz w:val="22"/>
                <w:szCs w:val="22"/>
              </w:rPr>
              <w:t>6</w:t>
            </w:r>
          </w:p>
        </w:tc>
        <w:tc>
          <w:tcPr>
            <w:tcW w:w="865" w:type="pct"/>
            <w:tcBorders>
              <w:top w:val="single" w:sz="6" w:space="0" w:color="auto"/>
              <w:left w:val="single" w:sz="6" w:space="0" w:color="auto"/>
              <w:bottom w:val="single" w:sz="6" w:space="0" w:color="auto"/>
              <w:right w:val="single" w:sz="6" w:space="0" w:color="auto"/>
            </w:tcBorders>
            <w:vAlign w:val="center"/>
          </w:tcPr>
          <w:p w14:paraId="3DC43032" w14:textId="77777777" w:rsidR="00CA7163" w:rsidRPr="0075391D" w:rsidRDefault="00CA7163" w:rsidP="00515286">
            <w:pPr>
              <w:ind w:left="-90"/>
              <w:rPr>
                <w:rFonts w:asciiTheme="minorHAnsi" w:hAnsiTheme="minorHAnsi" w:cstheme="minorHAnsi"/>
                <w:sz w:val="22"/>
                <w:szCs w:val="22"/>
              </w:rPr>
            </w:pPr>
            <w:r w:rsidRPr="0075391D">
              <w:rPr>
                <w:rFonts w:asciiTheme="minorHAnsi" w:hAnsiTheme="minorHAnsi" w:cstheme="minorHAnsi"/>
                <w:sz w:val="22"/>
                <w:szCs w:val="22"/>
              </w:rPr>
              <w:t>Zara Morghade</w:t>
            </w:r>
          </w:p>
        </w:tc>
        <w:tc>
          <w:tcPr>
            <w:tcW w:w="942" w:type="pct"/>
            <w:tcBorders>
              <w:top w:val="single" w:sz="6" w:space="0" w:color="auto"/>
              <w:left w:val="single" w:sz="6" w:space="0" w:color="auto"/>
              <w:bottom w:val="single" w:sz="6" w:space="0" w:color="auto"/>
              <w:right w:val="single" w:sz="6" w:space="0" w:color="auto"/>
            </w:tcBorders>
            <w:vAlign w:val="center"/>
          </w:tcPr>
          <w:p w14:paraId="2A79BFD6" w14:textId="77777777" w:rsidR="00CA7163" w:rsidRPr="0075391D" w:rsidRDefault="00CA7163" w:rsidP="00515286">
            <w:pPr>
              <w:autoSpaceDE w:val="0"/>
              <w:autoSpaceDN w:val="0"/>
              <w:spacing w:before="40" w:after="40"/>
              <w:rPr>
                <w:rFonts w:asciiTheme="minorHAnsi" w:hAnsiTheme="minorHAnsi" w:cstheme="minorHAnsi"/>
                <w:sz w:val="22"/>
                <w:szCs w:val="22"/>
              </w:rPr>
            </w:pPr>
            <w:r w:rsidRPr="0075391D">
              <w:rPr>
                <w:rFonts w:asciiTheme="minorHAnsi" w:hAnsiTheme="minorHAnsi" w:cstheme="minorHAnsi"/>
                <w:sz w:val="22"/>
                <w:szCs w:val="22"/>
              </w:rPr>
              <w:t>Prosenjit Das</w:t>
            </w:r>
          </w:p>
        </w:tc>
      </w:tr>
      <w:tr w:rsidR="006B260E" w:rsidRPr="0075391D" w14:paraId="242EE929" w14:textId="77777777" w:rsidTr="006B260E">
        <w:trPr>
          <w:trHeight w:val="20"/>
        </w:trPr>
        <w:tc>
          <w:tcPr>
            <w:tcW w:w="407" w:type="pct"/>
            <w:tcBorders>
              <w:top w:val="single" w:sz="6" w:space="0" w:color="auto"/>
              <w:left w:val="single" w:sz="6" w:space="0" w:color="auto"/>
              <w:bottom w:val="single" w:sz="6" w:space="0" w:color="auto"/>
              <w:right w:val="single" w:sz="6" w:space="0" w:color="auto"/>
            </w:tcBorders>
            <w:vAlign w:val="center"/>
          </w:tcPr>
          <w:p w14:paraId="11890BE4" w14:textId="77777777" w:rsidR="006B260E" w:rsidRPr="0075391D" w:rsidRDefault="006B260E" w:rsidP="00515286">
            <w:pPr>
              <w:pStyle w:val="ListParagraph"/>
              <w:numPr>
                <w:ilvl w:val="0"/>
                <w:numId w:val="1"/>
              </w:numPr>
              <w:spacing w:after="200"/>
              <w:jc w:val="center"/>
              <w:rPr>
                <w:rFonts w:asciiTheme="minorHAnsi" w:hAnsiTheme="minorHAnsi" w:cstheme="minorHAnsi"/>
                <w:sz w:val="22"/>
                <w:szCs w:val="22"/>
              </w:rPr>
            </w:pPr>
          </w:p>
        </w:tc>
        <w:tc>
          <w:tcPr>
            <w:tcW w:w="825" w:type="pct"/>
            <w:tcBorders>
              <w:top w:val="single" w:sz="6" w:space="0" w:color="auto"/>
              <w:left w:val="single" w:sz="6" w:space="0" w:color="auto"/>
              <w:bottom w:val="single" w:sz="6" w:space="0" w:color="auto"/>
              <w:right w:val="single" w:sz="6" w:space="0" w:color="auto"/>
            </w:tcBorders>
            <w:vAlign w:val="center"/>
          </w:tcPr>
          <w:p w14:paraId="5199F308" w14:textId="165DAE9F" w:rsidR="006B260E" w:rsidRPr="0075391D" w:rsidRDefault="006B260E" w:rsidP="00515286">
            <w:pPr>
              <w:ind w:left="-90"/>
              <w:jc w:val="center"/>
              <w:rPr>
                <w:rFonts w:asciiTheme="minorHAnsi" w:hAnsiTheme="minorHAnsi" w:cstheme="minorHAnsi"/>
                <w:sz w:val="22"/>
                <w:szCs w:val="22"/>
              </w:rPr>
            </w:pPr>
            <w:r w:rsidRPr="0075391D">
              <w:rPr>
                <w:rFonts w:asciiTheme="minorHAnsi" w:hAnsiTheme="minorHAnsi" w:cstheme="minorHAnsi"/>
                <w:sz w:val="22"/>
                <w:szCs w:val="22"/>
              </w:rPr>
              <w:t>11</w:t>
            </w:r>
            <w:r w:rsidRPr="0075391D">
              <w:rPr>
                <w:rFonts w:asciiTheme="minorHAnsi" w:hAnsiTheme="minorHAnsi" w:cstheme="minorHAnsi"/>
                <w:sz w:val="22"/>
                <w:szCs w:val="22"/>
                <w:vertAlign w:val="superscript"/>
              </w:rPr>
              <w:t>th</w:t>
            </w:r>
            <w:r w:rsidRPr="0075391D">
              <w:rPr>
                <w:rFonts w:asciiTheme="minorHAnsi" w:hAnsiTheme="minorHAnsi" w:cstheme="minorHAnsi"/>
                <w:sz w:val="22"/>
                <w:szCs w:val="22"/>
              </w:rPr>
              <w:t xml:space="preserve"> Jan, 2024</w:t>
            </w:r>
          </w:p>
        </w:tc>
        <w:tc>
          <w:tcPr>
            <w:tcW w:w="1377" w:type="pct"/>
            <w:tcBorders>
              <w:top w:val="single" w:sz="6" w:space="0" w:color="auto"/>
              <w:left w:val="single" w:sz="6" w:space="0" w:color="auto"/>
              <w:bottom w:val="single" w:sz="6" w:space="0" w:color="auto"/>
              <w:right w:val="single" w:sz="6" w:space="0" w:color="auto"/>
            </w:tcBorders>
            <w:vAlign w:val="center"/>
          </w:tcPr>
          <w:p w14:paraId="1A0D6582" w14:textId="2300B73F" w:rsidR="006B260E" w:rsidRPr="0075391D" w:rsidRDefault="006B260E" w:rsidP="00515286">
            <w:pPr>
              <w:ind w:left="-90"/>
              <w:jc w:val="both"/>
              <w:rPr>
                <w:rFonts w:asciiTheme="minorHAnsi" w:hAnsiTheme="minorHAnsi" w:cstheme="minorHAnsi"/>
                <w:sz w:val="22"/>
                <w:szCs w:val="22"/>
              </w:rPr>
            </w:pPr>
            <w:r w:rsidRPr="0075391D">
              <w:rPr>
                <w:rFonts w:asciiTheme="minorHAnsi" w:hAnsiTheme="minorHAnsi" w:cstheme="minorHAnsi"/>
                <w:sz w:val="22"/>
                <w:szCs w:val="22"/>
              </w:rPr>
              <w:t>Policy Modified</w:t>
            </w:r>
          </w:p>
        </w:tc>
        <w:tc>
          <w:tcPr>
            <w:tcW w:w="584" w:type="pct"/>
            <w:tcBorders>
              <w:top w:val="single" w:sz="6" w:space="0" w:color="auto"/>
              <w:left w:val="single" w:sz="6" w:space="0" w:color="auto"/>
              <w:bottom w:val="single" w:sz="6" w:space="0" w:color="auto"/>
              <w:right w:val="single" w:sz="6" w:space="0" w:color="auto"/>
            </w:tcBorders>
            <w:vAlign w:val="center"/>
          </w:tcPr>
          <w:p w14:paraId="0EFBD969" w14:textId="2955F52C" w:rsidR="006B260E" w:rsidRPr="0075391D" w:rsidRDefault="006B260E" w:rsidP="00515286">
            <w:pPr>
              <w:ind w:left="-90"/>
              <w:jc w:val="center"/>
              <w:rPr>
                <w:rFonts w:asciiTheme="minorHAnsi" w:hAnsiTheme="minorHAnsi" w:cstheme="minorHAnsi"/>
                <w:sz w:val="22"/>
                <w:szCs w:val="22"/>
              </w:rPr>
            </w:pPr>
            <w:r w:rsidRPr="0075391D">
              <w:rPr>
                <w:rFonts w:asciiTheme="minorHAnsi" w:hAnsiTheme="minorHAnsi" w:cstheme="minorHAnsi"/>
                <w:sz w:val="22"/>
                <w:szCs w:val="22"/>
              </w:rPr>
              <w:t>1.</w:t>
            </w:r>
            <w:r w:rsidR="001268A7" w:rsidRPr="0075391D">
              <w:rPr>
                <w:rFonts w:asciiTheme="minorHAnsi" w:hAnsiTheme="minorHAnsi" w:cstheme="minorHAnsi"/>
                <w:sz w:val="22"/>
                <w:szCs w:val="22"/>
              </w:rPr>
              <w:t>7</w:t>
            </w:r>
          </w:p>
        </w:tc>
        <w:tc>
          <w:tcPr>
            <w:tcW w:w="865" w:type="pct"/>
            <w:tcBorders>
              <w:top w:val="single" w:sz="6" w:space="0" w:color="auto"/>
              <w:left w:val="single" w:sz="6" w:space="0" w:color="auto"/>
              <w:bottom w:val="single" w:sz="6" w:space="0" w:color="auto"/>
              <w:right w:val="single" w:sz="6" w:space="0" w:color="auto"/>
            </w:tcBorders>
            <w:vAlign w:val="center"/>
          </w:tcPr>
          <w:p w14:paraId="6ED058EC" w14:textId="48A11384" w:rsidR="006B260E" w:rsidRPr="0075391D" w:rsidRDefault="006B260E" w:rsidP="00515286">
            <w:pPr>
              <w:ind w:left="-90"/>
              <w:rPr>
                <w:rFonts w:asciiTheme="minorHAnsi" w:hAnsiTheme="minorHAnsi" w:cstheme="minorHAnsi"/>
                <w:sz w:val="22"/>
                <w:szCs w:val="22"/>
              </w:rPr>
            </w:pPr>
            <w:r w:rsidRPr="0075391D">
              <w:rPr>
                <w:rFonts w:asciiTheme="minorHAnsi" w:hAnsiTheme="minorHAnsi" w:cstheme="minorHAnsi"/>
                <w:sz w:val="22"/>
                <w:szCs w:val="22"/>
              </w:rPr>
              <w:t>Juhi Dewre</w:t>
            </w:r>
          </w:p>
        </w:tc>
        <w:tc>
          <w:tcPr>
            <w:tcW w:w="942" w:type="pct"/>
            <w:tcBorders>
              <w:top w:val="single" w:sz="6" w:space="0" w:color="auto"/>
              <w:left w:val="single" w:sz="6" w:space="0" w:color="auto"/>
              <w:bottom w:val="single" w:sz="6" w:space="0" w:color="auto"/>
              <w:right w:val="single" w:sz="6" w:space="0" w:color="auto"/>
            </w:tcBorders>
            <w:vAlign w:val="center"/>
          </w:tcPr>
          <w:p w14:paraId="49F05663" w14:textId="667685A5" w:rsidR="006B260E" w:rsidRPr="0075391D" w:rsidRDefault="006B260E" w:rsidP="00515286">
            <w:pPr>
              <w:autoSpaceDE w:val="0"/>
              <w:autoSpaceDN w:val="0"/>
              <w:spacing w:before="40" w:after="40"/>
              <w:rPr>
                <w:rFonts w:asciiTheme="minorHAnsi" w:hAnsiTheme="minorHAnsi" w:cstheme="minorHAnsi"/>
                <w:sz w:val="22"/>
                <w:szCs w:val="22"/>
              </w:rPr>
            </w:pPr>
            <w:r w:rsidRPr="0075391D">
              <w:rPr>
                <w:rFonts w:asciiTheme="minorHAnsi" w:hAnsiTheme="minorHAnsi" w:cstheme="minorHAnsi"/>
                <w:sz w:val="22"/>
                <w:szCs w:val="22"/>
              </w:rPr>
              <w:t>Kiran Satpute</w:t>
            </w:r>
          </w:p>
        </w:tc>
      </w:tr>
      <w:tr w:rsidR="009B1BBD" w:rsidRPr="0075391D" w14:paraId="1CAD8B84" w14:textId="77777777" w:rsidTr="006B260E">
        <w:trPr>
          <w:trHeight w:val="20"/>
        </w:trPr>
        <w:tc>
          <w:tcPr>
            <w:tcW w:w="407" w:type="pct"/>
            <w:tcBorders>
              <w:top w:val="single" w:sz="6" w:space="0" w:color="auto"/>
              <w:left w:val="single" w:sz="6" w:space="0" w:color="auto"/>
              <w:bottom w:val="single" w:sz="6" w:space="0" w:color="auto"/>
              <w:right w:val="single" w:sz="6" w:space="0" w:color="auto"/>
            </w:tcBorders>
            <w:vAlign w:val="center"/>
          </w:tcPr>
          <w:p w14:paraId="1A3D2004" w14:textId="77777777" w:rsidR="009B1BBD" w:rsidRPr="0075391D" w:rsidRDefault="009B1BBD" w:rsidP="00515286">
            <w:pPr>
              <w:pStyle w:val="ListParagraph"/>
              <w:numPr>
                <w:ilvl w:val="0"/>
                <w:numId w:val="1"/>
              </w:numPr>
              <w:spacing w:after="200"/>
              <w:jc w:val="center"/>
              <w:rPr>
                <w:rFonts w:asciiTheme="minorHAnsi" w:hAnsiTheme="minorHAnsi" w:cstheme="minorHAnsi"/>
                <w:sz w:val="22"/>
                <w:szCs w:val="22"/>
              </w:rPr>
            </w:pPr>
          </w:p>
        </w:tc>
        <w:tc>
          <w:tcPr>
            <w:tcW w:w="825" w:type="pct"/>
            <w:tcBorders>
              <w:top w:val="single" w:sz="6" w:space="0" w:color="auto"/>
              <w:left w:val="single" w:sz="6" w:space="0" w:color="auto"/>
              <w:bottom w:val="single" w:sz="6" w:space="0" w:color="auto"/>
              <w:right w:val="single" w:sz="6" w:space="0" w:color="auto"/>
            </w:tcBorders>
            <w:vAlign w:val="center"/>
          </w:tcPr>
          <w:p w14:paraId="36020C06" w14:textId="6E13A8E9" w:rsidR="009B1BBD" w:rsidRPr="0075391D" w:rsidRDefault="009B1BBD" w:rsidP="00515286">
            <w:pPr>
              <w:ind w:left="-90"/>
              <w:jc w:val="center"/>
              <w:rPr>
                <w:rFonts w:asciiTheme="minorHAnsi" w:hAnsiTheme="minorHAnsi" w:cstheme="minorHAnsi"/>
                <w:sz w:val="22"/>
                <w:szCs w:val="22"/>
              </w:rPr>
            </w:pPr>
            <w:r w:rsidRPr="0075391D">
              <w:rPr>
                <w:rFonts w:asciiTheme="minorHAnsi" w:hAnsiTheme="minorHAnsi" w:cstheme="minorHAnsi"/>
                <w:sz w:val="22"/>
                <w:szCs w:val="22"/>
              </w:rPr>
              <w:t>2</w:t>
            </w:r>
            <w:r w:rsidRPr="0075391D">
              <w:rPr>
                <w:rFonts w:asciiTheme="minorHAnsi" w:hAnsiTheme="minorHAnsi" w:cstheme="minorHAnsi"/>
                <w:sz w:val="22"/>
                <w:szCs w:val="22"/>
                <w:vertAlign w:val="superscript"/>
              </w:rPr>
              <w:t>nd</w:t>
            </w:r>
            <w:r w:rsidRPr="0075391D">
              <w:rPr>
                <w:rFonts w:asciiTheme="minorHAnsi" w:hAnsiTheme="minorHAnsi" w:cstheme="minorHAnsi"/>
                <w:sz w:val="22"/>
                <w:szCs w:val="22"/>
              </w:rPr>
              <w:t xml:space="preserve"> </w:t>
            </w:r>
            <w:r w:rsidR="0050386A">
              <w:rPr>
                <w:rFonts w:asciiTheme="minorHAnsi" w:hAnsiTheme="minorHAnsi" w:cstheme="minorHAnsi"/>
                <w:sz w:val="22"/>
                <w:szCs w:val="22"/>
              </w:rPr>
              <w:t>May</w:t>
            </w:r>
            <w:r w:rsidRPr="0075391D">
              <w:rPr>
                <w:rFonts w:asciiTheme="minorHAnsi" w:hAnsiTheme="minorHAnsi" w:cstheme="minorHAnsi"/>
                <w:sz w:val="22"/>
                <w:szCs w:val="22"/>
              </w:rPr>
              <w:t>, 2025</w:t>
            </w:r>
          </w:p>
        </w:tc>
        <w:tc>
          <w:tcPr>
            <w:tcW w:w="1377" w:type="pct"/>
            <w:tcBorders>
              <w:top w:val="single" w:sz="6" w:space="0" w:color="auto"/>
              <w:left w:val="single" w:sz="6" w:space="0" w:color="auto"/>
              <w:bottom w:val="single" w:sz="6" w:space="0" w:color="auto"/>
              <w:right w:val="single" w:sz="6" w:space="0" w:color="auto"/>
            </w:tcBorders>
            <w:vAlign w:val="center"/>
          </w:tcPr>
          <w:p w14:paraId="07942277" w14:textId="28DD4710" w:rsidR="009B1BBD" w:rsidRPr="0075391D" w:rsidRDefault="009B1BBD" w:rsidP="00515286">
            <w:pPr>
              <w:ind w:left="-90"/>
              <w:jc w:val="both"/>
              <w:rPr>
                <w:rFonts w:asciiTheme="minorHAnsi" w:hAnsiTheme="minorHAnsi" w:cstheme="minorHAnsi"/>
                <w:sz w:val="22"/>
                <w:szCs w:val="22"/>
              </w:rPr>
            </w:pPr>
            <w:r w:rsidRPr="0075391D">
              <w:rPr>
                <w:rFonts w:asciiTheme="minorHAnsi" w:hAnsiTheme="minorHAnsi" w:cstheme="minorHAnsi"/>
                <w:sz w:val="22"/>
                <w:szCs w:val="22"/>
              </w:rPr>
              <w:t>Policy Modified</w:t>
            </w:r>
          </w:p>
        </w:tc>
        <w:tc>
          <w:tcPr>
            <w:tcW w:w="584" w:type="pct"/>
            <w:tcBorders>
              <w:top w:val="single" w:sz="6" w:space="0" w:color="auto"/>
              <w:left w:val="single" w:sz="6" w:space="0" w:color="auto"/>
              <w:bottom w:val="single" w:sz="6" w:space="0" w:color="auto"/>
              <w:right w:val="single" w:sz="6" w:space="0" w:color="auto"/>
            </w:tcBorders>
            <w:vAlign w:val="center"/>
          </w:tcPr>
          <w:p w14:paraId="58FAF25D" w14:textId="2A49CD96" w:rsidR="009B1BBD" w:rsidRPr="0075391D" w:rsidRDefault="0050386A" w:rsidP="00515286">
            <w:pPr>
              <w:ind w:left="-90"/>
              <w:jc w:val="center"/>
              <w:rPr>
                <w:rFonts w:asciiTheme="minorHAnsi" w:hAnsiTheme="minorHAnsi" w:cstheme="minorHAnsi"/>
                <w:sz w:val="22"/>
                <w:szCs w:val="22"/>
              </w:rPr>
            </w:pPr>
            <w:r>
              <w:rPr>
                <w:rFonts w:asciiTheme="minorHAnsi" w:hAnsiTheme="minorHAnsi" w:cstheme="minorHAnsi"/>
                <w:sz w:val="22"/>
                <w:szCs w:val="22"/>
              </w:rPr>
              <w:t>2</w:t>
            </w:r>
          </w:p>
        </w:tc>
        <w:tc>
          <w:tcPr>
            <w:tcW w:w="865" w:type="pct"/>
            <w:tcBorders>
              <w:top w:val="single" w:sz="6" w:space="0" w:color="auto"/>
              <w:left w:val="single" w:sz="6" w:space="0" w:color="auto"/>
              <w:bottom w:val="single" w:sz="6" w:space="0" w:color="auto"/>
              <w:right w:val="single" w:sz="6" w:space="0" w:color="auto"/>
            </w:tcBorders>
            <w:vAlign w:val="center"/>
          </w:tcPr>
          <w:p w14:paraId="2E30D066" w14:textId="6BFDDF4E" w:rsidR="009B1BBD" w:rsidRPr="0075391D" w:rsidRDefault="009B1BBD" w:rsidP="00515286">
            <w:pPr>
              <w:ind w:left="-90"/>
              <w:rPr>
                <w:rFonts w:asciiTheme="minorHAnsi" w:hAnsiTheme="minorHAnsi" w:cstheme="minorHAnsi"/>
                <w:sz w:val="22"/>
                <w:szCs w:val="22"/>
              </w:rPr>
            </w:pPr>
            <w:r w:rsidRPr="0075391D">
              <w:rPr>
                <w:rFonts w:asciiTheme="minorHAnsi" w:hAnsiTheme="minorHAnsi" w:cstheme="minorHAnsi"/>
                <w:sz w:val="22"/>
                <w:szCs w:val="22"/>
              </w:rPr>
              <w:t>Zara Morghade</w:t>
            </w:r>
          </w:p>
        </w:tc>
        <w:tc>
          <w:tcPr>
            <w:tcW w:w="942" w:type="pct"/>
            <w:tcBorders>
              <w:top w:val="single" w:sz="6" w:space="0" w:color="auto"/>
              <w:left w:val="single" w:sz="6" w:space="0" w:color="auto"/>
              <w:bottom w:val="single" w:sz="6" w:space="0" w:color="auto"/>
              <w:right w:val="single" w:sz="6" w:space="0" w:color="auto"/>
            </w:tcBorders>
            <w:vAlign w:val="center"/>
          </w:tcPr>
          <w:p w14:paraId="21B7A123" w14:textId="40717DCD" w:rsidR="009B1BBD" w:rsidRPr="0075391D" w:rsidRDefault="009B1BBD" w:rsidP="00515286">
            <w:pPr>
              <w:autoSpaceDE w:val="0"/>
              <w:autoSpaceDN w:val="0"/>
              <w:spacing w:before="40" w:after="40"/>
              <w:rPr>
                <w:rFonts w:asciiTheme="minorHAnsi" w:hAnsiTheme="minorHAnsi" w:cstheme="minorHAnsi"/>
                <w:sz w:val="22"/>
                <w:szCs w:val="22"/>
              </w:rPr>
            </w:pPr>
            <w:r w:rsidRPr="0075391D">
              <w:rPr>
                <w:rFonts w:asciiTheme="minorHAnsi" w:hAnsiTheme="minorHAnsi" w:cstheme="minorHAnsi"/>
                <w:sz w:val="22"/>
                <w:szCs w:val="22"/>
              </w:rPr>
              <w:t>Prosenjit Das</w:t>
            </w:r>
          </w:p>
        </w:tc>
      </w:tr>
    </w:tbl>
    <w:p w14:paraId="282A6094" w14:textId="5D0FFA86" w:rsidR="00CA7163" w:rsidRPr="0075391D" w:rsidRDefault="00CA7163" w:rsidP="00720581">
      <w:pPr>
        <w:pStyle w:val="TOCHeading"/>
        <w:tabs>
          <w:tab w:val="left" w:pos="3930"/>
        </w:tabs>
        <w:jc w:val="both"/>
        <w:rPr>
          <w:rFonts w:asciiTheme="minorHAnsi" w:eastAsia="Times New Roman" w:hAnsiTheme="minorHAnsi" w:cstheme="minorHAnsi"/>
          <w:color w:val="auto"/>
          <w:sz w:val="22"/>
          <w:szCs w:val="22"/>
        </w:rPr>
      </w:pPr>
      <w:r w:rsidRPr="0075391D">
        <w:rPr>
          <w:rFonts w:asciiTheme="minorHAnsi" w:eastAsia="Times New Roman" w:hAnsiTheme="minorHAnsi" w:cstheme="minorHAnsi"/>
          <w:b/>
          <w:bCs/>
          <w:color w:val="auto"/>
          <w:sz w:val="22"/>
          <w:szCs w:val="22"/>
        </w:rPr>
        <w:t>Review:</w:t>
      </w:r>
      <w:r w:rsidRPr="0075391D">
        <w:rPr>
          <w:rFonts w:asciiTheme="minorHAnsi" w:eastAsia="Times New Roman" w:hAnsiTheme="minorHAnsi" w:cstheme="minorHAnsi"/>
          <w:color w:val="auto"/>
          <w:sz w:val="22"/>
          <w:szCs w:val="22"/>
        </w:rPr>
        <w:t xml:space="preserve"> This document shall be reviewed once a year or at the time of any major change in </w:t>
      </w:r>
      <w:r w:rsidR="00720581" w:rsidRPr="0075391D">
        <w:rPr>
          <w:rFonts w:asciiTheme="minorHAnsi" w:eastAsia="Times New Roman" w:hAnsiTheme="minorHAnsi" w:cstheme="minorHAnsi"/>
          <w:color w:val="auto"/>
          <w:sz w:val="22"/>
          <w:szCs w:val="22"/>
        </w:rPr>
        <w:t>the existing</w:t>
      </w:r>
      <w:r w:rsidRPr="0075391D">
        <w:rPr>
          <w:rFonts w:asciiTheme="minorHAnsi" w:eastAsia="Times New Roman" w:hAnsiTheme="minorHAnsi" w:cstheme="minorHAnsi"/>
          <w:color w:val="auto"/>
          <w:sz w:val="22"/>
          <w:szCs w:val="22"/>
        </w:rPr>
        <w:t xml:space="preserve"> environment affecting policies and procedures, whichever is earlier.</w:t>
      </w:r>
    </w:p>
    <w:p w14:paraId="7CC7DEE9" w14:textId="77777777" w:rsidR="00CA7163" w:rsidRPr="0075391D" w:rsidRDefault="00CA7163" w:rsidP="00720581">
      <w:pPr>
        <w:spacing w:line="360" w:lineRule="auto"/>
        <w:ind w:left="-90"/>
        <w:jc w:val="both"/>
        <w:rPr>
          <w:rFonts w:asciiTheme="minorHAnsi" w:hAnsiTheme="minorHAnsi" w:cstheme="minorHAnsi"/>
          <w:b/>
          <w:sz w:val="22"/>
          <w:szCs w:val="22"/>
          <w:u w:val="single"/>
        </w:rPr>
      </w:pPr>
    </w:p>
    <w:p w14:paraId="1D3841DA" w14:textId="170EB1D4" w:rsidR="00CA7163" w:rsidRPr="0075391D" w:rsidRDefault="00CA7163" w:rsidP="009E1123">
      <w:pPr>
        <w:autoSpaceDE w:val="0"/>
        <w:autoSpaceDN w:val="0"/>
        <w:adjustRightInd w:val="0"/>
        <w:jc w:val="both"/>
        <w:rPr>
          <w:rFonts w:asciiTheme="minorHAnsi" w:hAnsiTheme="minorHAnsi" w:cstheme="minorHAnsi"/>
          <w:sz w:val="22"/>
          <w:szCs w:val="22"/>
        </w:rPr>
      </w:pPr>
      <w:r w:rsidRPr="0075391D">
        <w:rPr>
          <w:rFonts w:asciiTheme="minorHAnsi" w:hAnsiTheme="minorHAnsi" w:cstheme="minorHAnsi"/>
          <w:b/>
          <w:sz w:val="22"/>
          <w:szCs w:val="22"/>
        </w:rPr>
        <w:t>Disclaimer:</w:t>
      </w:r>
      <w:r w:rsidRPr="0075391D">
        <w:rPr>
          <w:rFonts w:asciiTheme="minorHAnsi" w:hAnsiTheme="minorHAnsi" w:cstheme="minorHAnsi"/>
          <w:sz w:val="22"/>
          <w:szCs w:val="22"/>
        </w:rPr>
        <w:t xml:space="preserve"> Information content of this document is confidential and is proprietary to </w:t>
      </w:r>
      <w:r w:rsidR="00BF158B" w:rsidRPr="0075391D">
        <w:rPr>
          <w:rFonts w:asciiTheme="minorHAnsi" w:hAnsiTheme="minorHAnsi" w:cstheme="minorHAnsi"/>
          <w:sz w:val="22"/>
          <w:szCs w:val="22"/>
        </w:rPr>
        <w:t>PARKAR</w:t>
      </w:r>
      <w:r w:rsidRPr="0075391D">
        <w:rPr>
          <w:rFonts w:asciiTheme="minorHAnsi" w:hAnsiTheme="minorHAnsi" w:cstheme="minorHAnsi"/>
          <w:sz w:val="22"/>
          <w:szCs w:val="22"/>
        </w:rPr>
        <w:t xml:space="preserve">. By accessing this information, you acknowledge and agree that you are subject to keeping the information confidential. No part of this document may be reproduced in any form without prior written consent from </w:t>
      </w:r>
      <w:r w:rsidR="00BF158B" w:rsidRPr="0075391D">
        <w:rPr>
          <w:rFonts w:asciiTheme="minorHAnsi" w:hAnsiTheme="minorHAnsi" w:cstheme="minorHAnsi"/>
          <w:sz w:val="22"/>
          <w:szCs w:val="22"/>
        </w:rPr>
        <w:t>PARKAR</w:t>
      </w:r>
      <w:r w:rsidRPr="0075391D">
        <w:rPr>
          <w:rFonts w:asciiTheme="minorHAnsi" w:hAnsiTheme="minorHAnsi" w:cstheme="minorHAnsi"/>
          <w:sz w:val="22"/>
          <w:szCs w:val="22"/>
        </w:rPr>
        <w:t xml:space="preserve">.             </w:t>
      </w:r>
    </w:p>
    <w:p w14:paraId="1242FE39" w14:textId="77777777" w:rsidR="00CA7163" w:rsidRPr="0075391D" w:rsidRDefault="00CA7163" w:rsidP="00CA7163">
      <w:pPr>
        <w:rPr>
          <w:rFonts w:asciiTheme="minorHAnsi" w:hAnsiTheme="minorHAnsi" w:cstheme="minorHAnsi"/>
          <w:sz w:val="22"/>
          <w:szCs w:val="22"/>
        </w:rPr>
      </w:pPr>
    </w:p>
    <w:p w14:paraId="1D993455" w14:textId="77777777" w:rsidR="00515286" w:rsidRPr="0075391D" w:rsidRDefault="00CA7163" w:rsidP="00CA7163">
      <w:pPr>
        <w:spacing w:after="160" w:line="259" w:lineRule="auto"/>
        <w:rPr>
          <w:rFonts w:asciiTheme="minorHAnsi" w:hAnsiTheme="minorHAnsi" w:cstheme="minorHAnsi"/>
          <w:sz w:val="22"/>
          <w:szCs w:val="22"/>
        </w:rPr>
      </w:pPr>
      <w:r w:rsidRPr="0075391D">
        <w:rPr>
          <w:rFonts w:asciiTheme="minorHAnsi" w:hAnsiTheme="minorHAnsi" w:cstheme="minorHAnsi"/>
          <w:sz w:val="22"/>
          <w:szCs w:val="22"/>
        </w:rPr>
        <w:lastRenderedPageBreak/>
        <w:t xml:space="preserve">                                                                </w:t>
      </w:r>
    </w:p>
    <w:p w14:paraId="5F5DF074" w14:textId="77777777" w:rsidR="00515286" w:rsidRPr="0075391D" w:rsidRDefault="00515286" w:rsidP="00CA7163">
      <w:pPr>
        <w:spacing w:after="160" w:line="259" w:lineRule="auto"/>
        <w:rPr>
          <w:rFonts w:asciiTheme="minorHAnsi" w:hAnsiTheme="minorHAnsi" w:cstheme="minorHAnsi"/>
          <w:sz w:val="22"/>
          <w:szCs w:val="22"/>
        </w:rPr>
      </w:pPr>
    </w:p>
    <w:p w14:paraId="3D88065B" w14:textId="77777777" w:rsidR="00515286" w:rsidRPr="0075391D" w:rsidRDefault="00515286" w:rsidP="00CA7163">
      <w:pPr>
        <w:spacing w:after="160" w:line="259" w:lineRule="auto"/>
        <w:rPr>
          <w:rFonts w:asciiTheme="minorHAnsi" w:hAnsiTheme="minorHAnsi" w:cstheme="minorHAnsi"/>
          <w:sz w:val="22"/>
          <w:szCs w:val="22"/>
        </w:rPr>
      </w:pPr>
    </w:p>
    <w:p w14:paraId="2F1F82C3" w14:textId="511967D8" w:rsidR="00CA7163" w:rsidRPr="0075391D" w:rsidRDefault="00CA7163" w:rsidP="00515286">
      <w:pPr>
        <w:spacing w:after="160" w:line="259" w:lineRule="auto"/>
        <w:jc w:val="center"/>
        <w:rPr>
          <w:rFonts w:asciiTheme="minorHAnsi" w:hAnsiTheme="minorHAnsi" w:cstheme="minorHAnsi"/>
          <w:b/>
          <w:sz w:val="22"/>
          <w:szCs w:val="22"/>
        </w:rPr>
      </w:pPr>
      <w:r w:rsidRPr="0075391D">
        <w:rPr>
          <w:rFonts w:asciiTheme="minorHAnsi" w:hAnsiTheme="minorHAnsi" w:cstheme="minorHAnsi"/>
          <w:b/>
          <w:sz w:val="24"/>
          <w:szCs w:val="24"/>
        </w:rPr>
        <w:t>Table of Contents</w:t>
      </w:r>
    </w:p>
    <w:sdt>
      <w:sdtPr>
        <w:rPr>
          <w:rFonts w:asciiTheme="minorHAnsi" w:eastAsia="Times New Roman" w:hAnsiTheme="minorHAnsi" w:cstheme="minorHAnsi"/>
          <w:color w:val="auto"/>
          <w:sz w:val="22"/>
          <w:szCs w:val="22"/>
        </w:rPr>
        <w:id w:val="1645240735"/>
        <w:docPartObj>
          <w:docPartGallery w:val="Table of Contents"/>
          <w:docPartUnique/>
        </w:docPartObj>
      </w:sdtPr>
      <w:sdtEndPr>
        <w:rPr>
          <w:b/>
          <w:bCs/>
          <w:noProof/>
        </w:rPr>
      </w:sdtEndPr>
      <w:sdtContent>
        <w:p w14:paraId="66E83334" w14:textId="77777777" w:rsidR="00CA7163" w:rsidRPr="0075391D" w:rsidRDefault="00CA7163" w:rsidP="00CA7163">
          <w:pPr>
            <w:pStyle w:val="TOCHeading"/>
            <w:rPr>
              <w:rFonts w:asciiTheme="minorHAnsi" w:hAnsiTheme="minorHAnsi" w:cstheme="minorHAnsi"/>
              <w:color w:val="auto"/>
              <w:sz w:val="22"/>
              <w:szCs w:val="22"/>
            </w:rPr>
          </w:pPr>
        </w:p>
        <w:p w14:paraId="586E1389" w14:textId="2DA38A45" w:rsidR="000F3691" w:rsidRDefault="00CA7163">
          <w:pPr>
            <w:pStyle w:val="TOC1"/>
            <w:rPr>
              <w:rFonts w:asciiTheme="minorHAnsi" w:eastAsiaTheme="minorEastAsia" w:hAnsiTheme="minorHAnsi" w:cstheme="minorBidi"/>
              <w:noProof/>
              <w:kern w:val="2"/>
              <w:sz w:val="24"/>
              <w:szCs w:val="24"/>
              <w:lang w:val="en-IN" w:eastAsia="en-IN"/>
              <w14:ligatures w14:val="standardContextual"/>
            </w:rPr>
          </w:pPr>
          <w:r w:rsidRPr="0075391D">
            <w:rPr>
              <w:rFonts w:asciiTheme="minorHAnsi" w:hAnsiTheme="minorHAnsi" w:cstheme="minorHAnsi"/>
            </w:rPr>
            <w:fldChar w:fldCharType="begin"/>
          </w:r>
          <w:r w:rsidRPr="0075391D">
            <w:rPr>
              <w:rFonts w:asciiTheme="minorHAnsi" w:hAnsiTheme="minorHAnsi" w:cstheme="minorHAnsi"/>
            </w:rPr>
            <w:instrText xml:space="preserve"> TOC \o "1-3" \h \z \u </w:instrText>
          </w:r>
          <w:r w:rsidRPr="0075391D">
            <w:rPr>
              <w:rFonts w:asciiTheme="minorHAnsi" w:hAnsiTheme="minorHAnsi" w:cstheme="minorHAnsi"/>
            </w:rPr>
            <w:fldChar w:fldCharType="separate"/>
          </w:r>
          <w:hyperlink w:anchor="_Toc197080071" w:history="1">
            <w:r w:rsidR="000F3691" w:rsidRPr="008A6A72">
              <w:rPr>
                <w:rStyle w:val="Hyperlink"/>
                <w:rFonts w:cstheme="minorHAnsi"/>
                <w:noProof/>
              </w:rPr>
              <w:t>INTERNET REIMBURSEMENT</w:t>
            </w:r>
            <w:r w:rsidR="000F3691">
              <w:rPr>
                <w:noProof/>
                <w:webHidden/>
              </w:rPr>
              <w:tab/>
            </w:r>
            <w:r w:rsidR="000F3691">
              <w:rPr>
                <w:noProof/>
                <w:webHidden/>
              </w:rPr>
              <w:fldChar w:fldCharType="begin"/>
            </w:r>
            <w:r w:rsidR="000F3691">
              <w:rPr>
                <w:noProof/>
                <w:webHidden/>
              </w:rPr>
              <w:instrText xml:space="preserve"> PAGEREF _Toc197080071 \h </w:instrText>
            </w:r>
            <w:r w:rsidR="000F3691">
              <w:rPr>
                <w:noProof/>
                <w:webHidden/>
              </w:rPr>
            </w:r>
            <w:r w:rsidR="000F3691">
              <w:rPr>
                <w:noProof/>
                <w:webHidden/>
              </w:rPr>
              <w:fldChar w:fldCharType="separate"/>
            </w:r>
            <w:r w:rsidR="000F3691">
              <w:rPr>
                <w:noProof/>
                <w:webHidden/>
              </w:rPr>
              <w:t>3</w:t>
            </w:r>
            <w:r w:rsidR="000F3691">
              <w:rPr>
                <w:noProof/>
                <w:webHidden/>
              </w:rPr>
              <w:fldChar w:fldCharType="end"/>
            </w:r>
          </w:hyperlink>
        </w:p>
        <w:p w14:paraId="11F05AE5" w14:textId="0B8C6F7F" w:rsidR="000F3691" w:rsidRDefault="000F3691">
          <w:pPr>
            <w:pStyle w:val="TOC1"/>
            <w:rPr>
              <w:rFonts w:asciiTheme="minorHAnsi" w:eastAsiaTheme="minorEastAsia" w:hAnsiTheme="minorHAnsi" w:cstheme="minorBidi"/>
              <w:noProof/>
              <w:kern w:val="2"/>
              <w:sz w:val="24"/>
              <w:szCs w:val="24"/>
              <w:lang w:val="en-IN" w:eastAsia="en-IN"/>
              <w14:ligatures w14:val="standardContextual"/>
            </w:rPr>
          </w:pPr>
          <w:hyperlink w:anchor="_Toc197080072" w:history="1">
            <w:r w:rsidRPr="008A6A72">
              <w:rPr>
                <w:rStyle w:val="Hyperlink"/>
                <w:rFonts w:cstheme="minorHAnsi"/>
                <w:noProof/>
              </w:rPr>
              <w:t>TEAM LUNCH</w:t>
            </w:r>
            <w:r>
              <w:rPr>
                <w:noProof/>
                <w:webHidden/>
              </w:rPr>
              <w:tab/>
            </w:r>
            <w:r>
              <w:rPr>
                <w:noProof/>
                <w:webHidden/>
              </w:rPr>
              <w:fldChar w:fldCharType="begin"/>
            </w:r>
            <w:r>
              <w:rPr>
                <w:noProof/>
                <w:webHidden/>
              </w:rPr>
              <w:instrText xml:space="preserve"> PAGEREF _Toc197080072 \h </w:instrText>
            </w:r>
            <w:r>
              <w:rPr>
                <w:noProof/>
                <w:webHidden/>
              </w:rPr>
            </w:r>
            <w:r>
              <w:rPr>
                <w:noProof/>
                <w:webHidden/>
              </w:rPr>
              <w:fldChar w:fldCharType="separate"/>
            </w:r>
            <w:r>
              <w:rPr>
                <w:noProof/>
                <w:webHidden/>
              </w:rPr>
              <w:t>4</w:t>
            </w:r>
            <w:r>
              <w:rPr>
                <w:noProof/>
                <w:webHidden/>
              </w:rPr>
              <w:fldChar w:fldCharType="end"/>
            </w:r>
          </w:hyperlink>
        </w:p>
        <w:p w14:paraId="4CDBBACA" w14:textId="502BB737" w:rsidR="000F3691" w:rsidRDefault="000F3691">
          <w:pPr>
            <w:pStyle w:val="TOC1"/>
            <w:rPr>
              <w:rFonts w:asciiTheme="minorHAnsi" w:eastAsiaTheme="minorEastAsia" w:hAnsiTheme="minorHAnsi" w:cstheme="minorBidi"/>
              <w:noProof/>
              <w:kern w:val="2"/>
              <w:sz w:val="24"/>
              <w:szCs w:val="24"/>
              <w:lang w:val="en-IN" w:eastAsia="en-IN"/>
              <w14:ligatures w14:val="standardContextual"/>
            </w:rPr>
          </w:pPr>
          <w:hyperlink w:anchor="_Toc197080073" w:history="1">
            <w:r w:rsidRPr="008A6A72">
              <w:rPr>
                <w:rStyle w:val="Hyperlink"/>
                <w:rFonts w:cstheme="minorHAnsi"/>
                <w:noProof/>
              </w:rPr>
              <w:t>REWARDS &amp; RECOGNITION: ELITE ACHIEVERS</w:t>
            </w:r>
            <w:r>
              <w:rPr>
                <w:noProof/>
                <w:webHidden/>
              </w:rPr>
              <w:tab/>
            </w:r>
            <w:r>
              <w:rPr>
                <w:noProof/>
                <w:webHidden/>
              </w:rPr>
              <w:fldChar w:fldCharType="begin"/>
            </w:r>
            <w:r>
              <w:rPr>
                <w:noProof/>
                <w:webHidden/>
              </w:rPr>
              <w:instrText xml:space="preserve"> PAGEREF _Toc197080073 \h </w:instrText>
            </w:r>
            <w:r>
              <w:rPr>
                <w:noProof/>
                <w:webHidden/>
              </w:rPr>
            </w:r>
            <w:r>
              <w:rPr>
                <w:noProof/>
                <w:webHidden/>
              </w:rPr>
              <w:fldChar w:fldCharType="separate"/>
            </w:r>
            <w:r>
              <w:rPr>
                <w:noProof/>
                <w:webHidden/>
              </w:rPr>
              <w:t>4</w:t>
            </w:r>
            <w:r>
              <w:rPr>
                <w:noProof/>
                <w:webHidden/>
              </w:rPr>
              <w:fldChar w:fldCharType="end"/>
            </w:r>
          </w:hyperlink>
        </w:p>
        <w:p w14:paraId="2499A8AF" w14:textId="23C51909" w:rsidR="000F3691" w:rsidRDefault="000F3691">
          <w:pPr>
            <w:pStyle w:val="TOC1"/>
            <w:rPr>
              <w:rFonts w:asciiTheme="minorHAnsi" w:eastAsiaTheme="minorEastAsia" w:hAnsiTheme="minorHAnsi" w:cstheme="minorBidi"/>
              <w:noProof/>
              <w:kern w:val="2"/>
              <w:sz w:val="24"/>
              <w:szCs w:val="24"/>
              <w:lang w:val="en-IN" w:eastAsia="en-IN"/>
              <w14:ligatures w14:val="standardContextual"/>
            </w:rPr>
          </w:pPr>
          <w:hyperlink w:anchor="_Toc197080074" w:history="1">
            <w:r w:rsidRPr="008A6A72">
              <w:rPr>
                <w:rStyle w:val="Hyperlink"/>
                <w:rFonts w:cstheme="minorHAnsi"/>
                <w:noProof/>
              </w:rPr>
              <w:t>PROMOTION BENEFITS</w:t>
            </w:r>
            <w:r>
              <w:rPr>
                <w:noProof/>
                <w:webHidden/>
              </w:rPr>
              <w:tab/>
            </w:r>
            <w:r>
              <w:rPr>
                <w:noProof/>
                <w:webHidden/>
              </w:rPr>
              <w:fldChar w:fldCharType="begin"/>
            </w:r>
            <w:r>
              <w:rPr>
                <w:noProof/>
                <w:webHidden/>
              </w:rPr>
              <w:instrText xml:space="preserve"> PAGEREF _Toc197080074 \h </w:instrText>
            </w:r>
            <w:r>
              <w:rPr>
                <w:noProof/>
                <w:webHidden/>
              </w:rPr>
            </w:r>
            <w:r>
              <w:rPr>
                <w:noProof/>
                <w:webHidden/>
              </w:rPr>
              <w:fldChar w:fldCharType="separate"/>
            </w:r>
            <w:r>
              <w:rPr>
                <w:noProof/>
                <w:webHidden/>
              </w:rPr>
              <w:t>5</w:t>
            </w:r>
            <w:r>
              <w:rPr>
                <w:noProof/>
                <w:webHidden/>
              </w:rPr>
              <w:fldChar w:fldCharType="end"/>
            </w:r>
          </w:hyperlink>
        </w:p>
        <w:p w14:paraId="35E8F81F" w14:textId="54518A21" w:rsidR="000F3691" w:rsidRDefault="000F3691">
          <w:pPr>
            <w:pStyle w:val="TOC1"/>
            <w:rPr>
              <w:rFonts w:asciiTheme="minorHAnsi" w:eastAsiaTheme="minorEastAsia" w:hAnsiTheme="minorHAnsi" w:cstheme="minorBidi"/>
              <w:noProof/>
              <w:kern w:val="2"/>
              <w:sz w:val="24"/>
              <w:szCs w:val="24"/>
              <w:lang w:val="en-IN" w:eastAsia="en-IN"/>
              <w14:ligatures w14:val="standardContextual"/>
            </w:rPr>
          </w:pPr>
          <w:hyperlink w:anchor="_Toc197080075" w:history="1">
            <w:r w:rsidRPr="008A6A72">
              <w:rPr>
                <w:rStyle w:val="Hyperlink"/>
                <w:rFonts w:cstheme="minorHAnsi"/>
                <w:noProof/>
              </w:rPr>
              <w:t>CLAIMS CYCLE</w:t>
            </w:r>
            <w:r>
              <w:rPr>
                <w:noProof/>
                <w:webHidden/>
              </w:rPr>
              <w:tab/>
            </w:r>
            <w:r>
              <w:rPr>
                <w:noProof/>
                <w:webHidden/>
              </w:rPr>
              <w:fldChar w:fldCharType="begin"/>
            </w:r>
            <w:r>
              <w:rPr>
                <w:noProof/>
                <w:webHidden/>
              </w:rPr>
              <w:instrText xml:space="preserve"> PAGEREF _Toc197080075 \h </w:instrText>
            </w:r>
            <w:r>
              <w:rPr>
                <w:noProof/>
                <w:webHidden/>
              </w:rPr>
            </w:r>
            <w:r>
              <w:rPr>
                <w:noProof/>
                <w:webHidden/>
              </w:rPr>
              <w:fldChar w:fldCharType="separate"/>
            </w:r>
            <w:r>
              <w:rPr>
                <w:noProof/>
                <w:webHidden/>
              </w:rPr>
              <w:t>5</w:t>
            </w:r>
            <w:r>
              <w:rPr>
                <w:noProof/>
                <w:webHidden/>
              </w:rPr>
              <w:fldChar w:fldCharType="end"/>
            </w:r>
          </w:hyperlink>
        </w:p>
        <w:p w14:paraId="4583A018" w14:textId="6D6287AF" w:rsidR="000F3691" w:rsidRDefault="000F3691">
          <w:pPr>
            <w:pStyle w:val="TOC1"/>
            <w:rPr>
              <w:rFonts w:asciiTheme="minorHAnsi" w:eastAsiaTheme="minorEastAsia" w:hAnsiTheme="minorHAnsi" w:cstheme="minorBidi"/>
              <w:noProof/>
              <w:kern w:val="2"/>
              <w:sz w:val="24"/>
              <w:szCs w:val="24"/>
              <w:lang w:val="en-IN" w:eastAsia="en-IN"/>
              <w14:ligatures w14:val="standardContextual"/>
            </w:rPr>
          </w:pPr>
          <w:hyperlink w:anchor="_Toc197080076" w:history="1">
            <w:r w:rsidRPr="008A6A72">
              <w:rPr>
                <w:rStyle w:val="Hyperlink"/>
                <w:rFonts w:cstheme="minorHAnsi"/>
                <w:noProof/>
              </w:rPr>
              <w:t>FREQUENTLY ASKED QUESTIONS</w:t>
            </w:r>
            <w:r>
              <w:rPr>
                <w:noProof/>
                <w:webHidden/>
              </w:rPr>
              <w:tab/>
            </w:r>
            <w:r>
              <w:rPr>
                <w:noProof/>
                <w:webHidden/>
              </w:rPr>
              <w:fldChar w:fldCharType="begin"/>
            </w:r>
            <w:r>
              <w:rPr>
                <w:noProof/>
                <w:webHidden/>
              </w:rPr>
              <w:instrText xml:space="preserve"> PAGEREF _Toc197080076 \h </w:instrText>
            </w:r>
            <w:r>
              <w:rPr>
                <w:noProof/>
                <w:webHidden/>
              </w:rPr>
            </w:r>
            <w:r>
              <w:rPr>
                <w:noProof/>
                <w:webHidden/>
              </w:rPr>
              <w:fldChar w:fldCharType="separate"/>
            </w:r>
            <w:r>
              <w:rPr>
                <w:noProof/>
                <w:webHidden/>
              </w:rPr>
              <w:t>6</w:t>
            </w:r>
            <w:r>
              <w:rPr>
                <w:noProof/>
                <w:webHidden/>
              </w:rPr>
              <w:fldChar w:fldCharType="end"/>
            </w:r>
          </w:hyperlink>
        </w:p>
        <w:p w14:paraId="65A18299" w14:textId="2F23E3CD" w:rsidR="000F3691" w:rsidRDefault="000F3691">
          <w:pPr>
            <w:pStyle w:val="TOC1"/>
            <w:rPr>
              <w:rFonts w:asciiTheme="minorHAnsi" w:eastAsiaTheme="minorEastAsia" w:hAnsiTheme="minorHAnsi" w:cstheme="minorBidi"/>
              <w:noProof/>
              <w:kern w:val="2"/>
              <w:sz w:val="24"/>
              <w:szCs w:val="24"/>
              <w:lang w:val="en-IN" w:eastAsia="en-IN"/>
              <w14:ligatures w14:val="standardContextual"/>
            </w:rPr>
          </w:pPr>
          <w:hyperlink w:anchor="_Toc197080077" w:history="1">
            <w:r w:rsidRPr="008A6A72">
              <w:rPr>
                <w:rStyle w:val="Hyperlink"/>
                <w:rFonts w:cstheme="minorHAnsi"/>
                <w:noProof/>
              </w:rPr>
              <w:t>VIOLATION OF POLICY</w:t>
            </w:r>
            <w:r>
              <w:rPr>
                <w:noProof/>
                <w:webHidden/>
              </w:rPr>
              <w:tab/>
            </w:r>
            <w:r>
              <w:rPr>
                <w:noProof/>
                <w:webHidden/>
              </w:rPr>
              <w:fldChar w:fldCharType="begin"/>
            </w:r>
            <w:r>
              <w:rPr>
                <w:noProof/>
                <w:webHidden/>
              </w:rPr>
              <w:instrText xml:space="preserve"> PAGEREF _Toc197080077 \h </w:instrText>
            </w:r>
            <w:r>
              <w:rPr>
                <w:noProof/>
                <w:webHidden/>
              </w:rPr>
            </w:r>
            <w:r>
              <w:rPr>
                <w:noProof/>
                <w:webHidden/>
              </w:rPr>
              <w:fldChar w:fldCharType="separate"/>
            </w:r>
            <w:r>
              <w:rPr>
                <w:noProof/>
                <w:webHidden/>
              </w:rPr>
              <w:t>6</w:t>
            </w:r>
            <w:r>
              <w:rPr>
                <w:noProof/>
                <w:webHidden/>
              </w:rPr>
              <w:fldChar w:fldCharType="end"/>
            </w:r>
          </w:hyperlink>
        </w:p>
        <w:p w14:paraId="001C052C" w14:textId="64D0623B" w:rsidR="000F3691" w:rsidRDefault="000F3691">
          <w:pPr>
            <w:pStyle w:val="TOC1"/>
            <w:rPr>
              <w:rFonts w:asciiTheme="minorHAnsi" w:eastAsiaTheme="minorEastAsia" w:hAnsiTheme="minorHAnsi" w:cstheme="minorBidi"/>
              <w:noProof/>
              <w:kern w:val="2"/>
              <w:sz w:val="24"/>
              <w:szCs w:val="24"/>
              <w:lang w:val="en-IN" w:eastAsia="en-IN"/>
              <w14:ligatures w14:val="standardContextual"/>
            </w:rPr>
          </w:pPr>
          <w:hyperlink w:anchor="_Toc197080078" w:history="1">
            <w:r w:rsidRPr="008A6A72">
              <w:rPr>
                <w:rStyle w:val="Hyperlink"/>
                <w:rFonts w:cstheme="minorHAnsi"/>
                <w:noProof/>
              </w:rPr>
              <w:t>ENFORCEMENT</w:t>
            </w:r>
            <w:r>
              <w:rPr>
                <w:noProof/>
                <w:webHidden/>
              </w:rPr>
              <w:tab/>
            </w:r>
            <w:r>
              <w:rPr>
                <w:noProof/>
                <w:webHidden/>
              </w:rPr>
              <w:fldChar w:fldCharType="begin"/>
            </w:r>
            <w:r>
              <w:rPr>
                <w:noProof/>
                <w:webHidden/>
              </w:rPr>
              <w:instrText xml:space="preserve"> PAGEREF _Toc197080078 \h </w:instrText>
            </w:r>
            <w:r>
              <w:rPr>
                <w:noProof/>
                <w:webHidden/>
              </w:rPr>
            </w:r>
            <w:r>
              <w:rPr>
                <w:noProof/>
                <w:webHidden/>
              </w:rPr>
              <w:fldChar w:fldCharType="separate"/>
            </w:r>
            <w:r>
              <w:rPr>
                <w:noProof/>
                <w:webHidden/>
              </w:rPr>
              <w:t>7</w:t>
            </w:r>
            <w:r>
              <w:rPr>
                <w:noProof/>
                <w:webHidden/>
              </w:rPr>
              <w:fldChar w:fldCharType="end"/>
            </w:r>
          </w:hyperlink>
        </w:p>
        <w:p w14:paraId="4DFF1770" w14:textId="74E64B85" w:rsidR="000F3691" w:rsidRDefault="000F3691">
          <w:pPr>
            <w:pStyle w:val="TOC1"/>
            <w:rPr>
              <w:rFonts w:asciiTheme="minorHAnsi" w:eastAsiaTheme="minorEastAsia" w:hAnsiTheme="minorHAnsi" w:cstheme="minorBidi"/>
              <w:noProof/>
              <w:kern w:val="2"/>
              <w:sz w:val="24"/>
              <w:szCs w:val="24"/>
              <w:lang w:val="en-IN" w:eastAsia="en-IN"/>
              <w14:ligatures w14:val="standardContextual"/>
            </w:rPr>
          </w:pPr>
          <w:hyperlink w:anchor="_Toc197080079" w:history="1">
            <w:r w:rsidRPr="008A6A72">
              <w:rPr>
                <w:rStyle w:val="Hyperlink"/>
                <w:rFonts w:cstheme="minorHAnsi"/>
                <w:noProof/>
              </w:rPr>
              <w:t>DOCUMENT OWNER AND APPROVAL</w:t>
            </w:r>
            <w:r>
              <w:rPr>
                <w:noProof/>
                <w:webHidden/>
              </w:rPr>
              <w:tab/>
            </w:r>
            <w:r>
              <w:rPr>
                <w:noProof/>
                <w:webHidden/>
              </w:rPr>
              <w:fldChar w:fldCharType="begin"/>
            </w:r>
            <w:r>
              <w:rPr>
                <w:noProof/>
                <w:webHidden/>
              </w:rPr>
              <w:instrText xml:space="preserve"> PAGEREF _Toc197080079 \h </w:instrText>
            </w:r>
            <w:r>
              <w:rPr>
                <w:noProof/>
                <w:webHidden/>
              </w:rPr>
            </w:r>
            <w:r>
              <w:rPr>
                <w:noProof/>
                <w:webHidden/>
              </w:rPr>
              <w:fldChar w:fldCharType="separate"/>
            </w:r>
            <w:r>
              <w:rPr>
                <w:noProof/>
                <w:webHidden/>
              </w:rPr>
              <w:t>7</w:t>
            </w:r>
            <w:r>
              <w:rPr>
                <w:noProof/>
                <w:webHidden/>
              </w:rPr>
              <w:fldChar w:fldCharType="end"/>
            </w:r>
          </w:hyperlink>
        </w:p>
        <w:p w14:paraId="4E58DD80" w14:textId="4E331534" w:rsidR="00CA7163" w:rsidRPr="0075391D" w:rsidRDefault="00CA7163" w:rsidP="00CA7163">
          <w:pPr>
            <w:rPr>
              <w:rFonts w:asciiTheme="minorHAnsi" w:hAnsiTheme="minorHAnsi" w:cstheme="minorHAnsi"/>
              <w:sz w:val="22"/>
              <w:szCs w:val="22"/>
            </w:rPr>
          </w:pPr>
          <w:r w:rsidRPr="0075391D">
            <w:rPr>
              <w:rFonts w:asciiTheme="minorHAnsi" w:hAnsiTheme="minorHAnsi" w:cstheme="minorHAnsi"/>
              <w:bCs/>
              <w:noProof/>
              <w:sz w:val="22"/>
              <w:szCs w:val="22"/>
            </w:rPr>
            <w:fldChar w:fldCharType="end"/>
          </w:r>
        </w:p>
      </w:sdtContent>
    </w:sdt>
    <w:p w14:paraId="42364FA6" w14:textId="77777777" w:rsidR="00CA7163" w:rsidRPr="0075391D" w:rsidRDefault="00CA7163" w:rsidP="00CA7163">
      <w:pPr>
        <w:kinsoku w:val="0"/>
        <w:overflowPunct w:val="0"/>
        <w:spacing w:line="200" w:lineRule="exact"/>
        <w:rPr>
          <w:rFonts w:asciiTheme="minorHAnsi" w:hAnsiTheme="minorHAnsi" w:cstheme="minorHAnsi"/>
          <w:sz w:val="22"/>
          <w:szCs w:val="22"/>
        </w:rPr>
      </w:pPr>
    </w:p>
    <w:p w14:paraId="389A6D38" w14:textId="77777777" w:rsidR="00CA7163" w:rsidRPr="0075391D" w:rsidRDefault="00CA7163" w:rsidP="00CA7163">
      <w:pPr>
        <w:kinsoku w:val="0"/>
        <w:overflowPunct w:val="0"/>
        <w:spacing w:line="200" w:lineRule="exact"/>
        <w:rPr>
          <w:rFonts w:asciiTheme="minorHAnsi" w:hAnsiTheme="minorHAnsi" w:cstheme="minorHAnsi"/>
          <w:sz w:val="22"/>
          <w:szCs w:val="22"/>
        </w:rPr>
      </w:pPr>
    </w:p>
    <w:p w14:paraId="175CD5FD" w14:textId="77777777" w:rsidR="00CA7163" w:rsidRPr="0075391D" w:rsidRDefault="00CA7163" w:rsidP="00CA7163">
      <w:pPr>
        <w:kinsoku w:val="0"/>
        <w:overflowPunct w:val="0"/>
        <w:spacing w:line="200" w:lineRule="exact"/>
        <w:rPr>
          <w:rFonts w:asciiTheme="minorHAnsi" w:hAnsiTheme="minorHAnsi" w:cstheme="minorHAnsi"/>
          <w:sz w:val="22"/>
          <w:szCs w:val="22"/>
        </w:rPr>
      </w:pPr>
    </w:p>
    <w:p w14:paraId="5F89F9D0" w14:textId="77777777" w:rsidR="00CA7163" w:rsidRPr="0075391D" w:rsidRDefault="00CA7163" w:rsidP="00CA7163">
      <w:pPr>
        <w:kinsoku w:val="0"/>
        <w:overflowPunct w:val="0"/>
        <w:spacing w:line="200" w:lineRule="exact"/>
        <w:rPr>
          <w:rFonts w:asciiTheme="minorHAnsi" w:hAnsiTheme="minorHAnsi" w:cstheme="minorHAnsi"/>
          <w:sz w:val="22"/>
          <w:szCs w:val="22"/>
        </w:rPr>
      </w:pPr>
    </w:p>
    <w:p w14:paraId="4B419586" w14:textId="77777777" w:rsidR="00CA7163" w:rsidRPr="0075391D" w:rsidRDefault="00CA7163" w:rsidP="00CA7163">
      <w:pPr>
        <w:kinsoku w:val="0"/>
        <w:overflowPunct w:val="0"/>
        <w:spacing w:line="200" w:lineRule="exact"/>
        <w:rPr>
          <w:rFonts w:asciiTheme="minorHAnsi" w:hAnsiTheme="minorHAnsi" w:cstheme="minorHAnsi"/>
          <w:sz w:val="22"/>
          <w:szCs w:val="22"/>
        </w:rPr>
      </w:pPr>
    </w:p>
    <w:p w14:paraId="2E122446" w14:textId="77777777" w:rsidR="00CA7163" w:rsidRPr="0075391D" w:rsidRDefault="00CA7163" w:rsidP="00CA7163">
      <w:pPr>
        <w:kinsoku w:val="0"/>
        <w:overflowPunct w:val="0"/>
        <w:spacing w:line="200" w:lineRule="exact"/>
        <w:rPr>
          <w:rFonts w:asciiTheme="minorHAnsi" w:hAnsiTheme="minorHAnsi" w:cstheme="minorHAnsi"/>
          <w:sz w:val="22"/>
          <w:szCs w:val="22"/>
        </w:rPr>
      </w:pPr>
    </w:p>
    <w:p w14:paraId="09066F2B" w14:textId="77777777" w:rsidR="00CA7163" w:rsidRPr="0075391D" w:rsidRDefault="00CA7163" w:rsidP="00CA7163">
      <w:pPr>
        <w:kinsoku w:val="0"/>
        <w:overflowPunct w:val="0"/>
        <w:spacing w:line="200" w:lineRule="exact"/>
        <w:rPr>
          <w:rFonts w:asciiTheme="minorHAnsi" w:hAnsiTheme="minorHAnsi" w:cstheme="minorHAnsi"/>
          <w:sz w:val="22"/>
          <w:szCs w:val="22"/>
        </w:rPr>
      </w:pPr>
    </w:p>
    <w:p w14:paraId="56E38103" w14:textId="77777777" w:rsidR="00CA7163" w:rsidRPr="0075391D" w:rsidRDefault="00CA7163" w:rsidP="00CA7163">
      <w:pPr>
        <w:kinsoku w:val="0"/>
        <w:overflowPunct w:val="0"/>
        <w:spacing w:line="200" w:lineRule="exact"/>
        <w:rPr>
          <w:rFonts w:asciiTheme="minorHAnsi" w:hAnsiTheme="minorHAnsi" w:cstheme="minorHAnsi"/>
          <w:sz w:val="22"/>
          <w:szCs w:val="22"/>
        </w:rPr>
      </w:pPr>
    </w:p>
    <w:p w14:paraId="70D9395D" w14:textId="77777777" w:rsidR="00CA7163" w:rsidRPr="0075391D" w:rsidRDefault="00CA7163" w:rsidP="00CA7163">
      <w:pPr>
        <w:kinsoku w:val="0"/>
        <w:overflowPunct w:val="0"/>
        <w:spacing w:line="200" w:lineRule="exact"/>
        <w:rPr>
          <w:rFonts w:asciiTheme="minorHAnsi" w:hAnsiTheme="minorHAnsi" w:cstheme="minorHAnsi"/>
          <w:sz w:val="22"/>
          <w:szCs w:val="22"/>
        </w:rPr>
      </w:pPr>
    </w:p>
    <w:p w14:paraId="587A867E" w14:textId="77777777" w:rsidR="00CA7163" w:rsidRPr="0075391D" w:rsidRDefault="00CA7163" w:rsidP="00CA7163">
      <w:pPr>
        <w:kinsoku w:val="0"/>
        <w:overflowPunct w:val="0"/>
        <w:spacing w:line="200" w:lineRule="exact"/>
        <w:rPr>
          <w:rFonts w:asciiTheme="minorHAnsi" w:hAnsiTheme="minorHAnsi" w:cstheme="minorHAnsi"/>
          <w:sz w:val="22"/>
          <w:szCs w:val="22"/>
        </w:rPr>
      </w:pPr>
    </w:p>
    <w:p w14:paraId="6F866437" w14:textId="77777777" w:rsidR="00CA7163" w:rsidRPr="0075391D" w:rsidRDefault="00CA7163" w:rsidP="00CA7163">
      <w:pPr>
        <w:kinsoku w:val="0"/>
        <w:overflowPunct w:val="0"/>
        <w:spacing w:line="200" w:lineRule="exact"/>
        <w:rPr>
          <w:rFonts w:asciiTheme="minorHAnsi" w:hAnsiTheme="minorHAnsi" w:cstheme="minorHAnsi"/>
          <w:sz w:val="22"/>
          <w:szCs w:val="22"/>
        </w:rPr>
      </w:pPr>
    </w:p>
    <w:p w14:paraId="11BF8706" w14:textId="77777777" w:rsidR="00CA7163" w:rsidRPr="0075391D" w:rsidRDefault="00CA7163" w:rsidP="00CA7163">
      <w:pPr>
        <w:kinsoku w:val="0"/>
        <w:overflowPunct w:val="0"/>
        <w:spacing w:line="200" w:lineRule="exact"/>
        <w:rPr>
          <w:rFonts w:asciiTheme="minorHAnsi" w:hAnsiTheme="minorHAnsi" w:cstheme="minorHAnsi"/>
          <w:sz w:val="22"/>
          <w:szCs w:val="22"/>
        </w:rPr>
      </w:pPr>
    </w:p>
    <w:p w14:paraId="7BAB9A2A" w14:textId="77777777" w:rsidR="00CA7163" w:rsidRPr="0075391D" w:rsidRDefault="00CA7163" w:rsidP="00CA7163">
      <w:pPr>
        <w:kinsoku w:val="0"/>
        <w:overflowPunct w:val="0"/>
        <w:spacing w:line="200" w:lineRule="exact"/>
        <w:rPr>
          <w:rFonts w:asciiTheme="minorHAnsi" w:hAnsiTheme="minorHAnsi" w:cstheme="minorHAnsi"/>
          <w:sz w:val="22"/>
          <w:szCs w:val="22"/>
        </w:rPr>
      </w:pPr>
    </w:p>
    <w:p w14:paraId="014624D0" w14:textId="77777777" w:rsidR="00CA7163" w:rsidRPr="0075391D" w:rsidRDefault="00CA7163" w:rsidP="00CA7163">
      <w:pPr>
        <w:kinsoku w:val="0"/>
        <w:overflowPunct w:val="0"/>
        <w:spacing w:line="200" w:lineRule="exact"/>
        <w:rPr>
          <w:rFonts w:asciiTheme="minorHAnsi" w:hAnsiTheme="minorHAnsi" w:cstheme="minorHAnsi"/>
          <w:sz w:val="22"/>
          <w:szCs w:val="22"/>
        </w:rPr>
      </w:pPr>
    </w:p>
    <w:p w14:paraId="7AFEF43C" w14:textId="77777777" w:rsidR="00CA7163" w:rsidRPr="0075391D" w:rsidRDefault="00CA7163" w:rsidP="00CA7163">
      <w:pPr>
        <w:kinsoku w:val="0"/>
        <w:overflowPunct w:val="0"/>
        <w:spacing w:line="200" w:lineRule="exact"/>
        <w:rPr>
          <w:rFonts w:asciiTheme="minorHAnsi" w:hAnsiTheme="minorHAnsi" w:cstheme="minorHAnsi"/>
          <w:sz w:val="22"/>
          <w:szCs w:val="22"/>
        </w:rPr>
      </w:pPr>
    </w:p>
    <w:p w14:paraId="21EC963D" w14:textId="77777777" w:rsidR="00CA7163" w:rsidRPr="0075391D" w:rsidRDefault="00CA7163" w:rsidP="00CA7163">
      <w:pPr>
        <w:kinsoku w:val="0"/>
        <w:overflowPunct w:val="0"/>
        <w:spacing w:line="200" w:lineRule="exact"/>
        <w:rPr>
          <w:rFonts w:asciiTheme="minorHAnsi" w:hAnsiTheme="minorHAnsi" w:cstheme="minorHAnsi"/>
          <w:sz w:val="22"/>
          <w:szCs w:val="22"/>
        </w:rPr>
      </w:pPr>
    </w:p>
    <w:p w14:paraId="0C4C6B85" w14:textId="77777777" w:rsidR="00CA7163" w:rsidRPr="0075391D" w:rsidRDefault="00CA7163" w:rsidP="00CA7163">
      <w:pPr>
        <w:kinsoku w:val="0"/>
        <w:overflowPunct w:val="0"/>
        <w:spacing w:line="200" w:lineRule="exact"/>
        <w:rPr>
          <w:rFonts w:asciiTheme="minorHAnsi" w:hAnsiTheme="minorHAnsi" w:cstheme="minorHAnsi"/>
          <w:sz w:val="22"/>
          <w:szCs w:val="22"/>
        </w:rPr>
      </w:pPr>
    </w:p>
    <w:p w14:paraId="6AC57A1F" w14:textId="77777777" w:rsidR="00CA7163" w:rsidRPr="0075391D" w:rsidRDefault="00CA7163" w:rsidP="00CA7163">
      <w:pPr>
        <w:kinsoku w:val="0"/>
        <w:overflowPunct w:val="0"/>
        <w:spacing w:line="200" w:lineRule="exact"/>
        <w:rPr>
          <w:rFonts w:asciiTheme="minorHAnsi" w:hAnsiTheme="minorHAnsi" w:cstheme="minorHAnsi"/>
          <w:sz w:val="22"/>
          <w:szCs w:val="22"/>
        </w:rPr>
      </w:pPr>
    </w:p>
    <w:p w14:paraId="34EAE8EE" w14:textId="77777777" w:rsidR="00CA7163" w:rsidRPr="0075391D" w:rsidRDefault="00CA7163" w:rsidP="00CA7163">
      <w:pPr>
        <w:kinsoku w:val="0"/>
        <w:overflowPunct w:val="0"/>
        <w:spacing w:line="200" w:lineRule="exact"/>
        <w:rPr>
          <w:rFonts w:asciiTheme="minorHAnsi" w:hAnsiTheme="minorHAnsi" w:cstheme="minorHAnsi"/>
          <w:sz w:val="22"/>
          <w:szCs w:val="22"/>
        </w:rPr>
      </w:pPr>
    </w:p>
    <w:p w14:paraId="32F6BB11" w14:textId="77777777" w:rsidR="00CA7163" w:rsidRPr="0075391D" w:rsidRDefault="00CA7163" w:rsidP="00CA7163">
      <w:pPr>
        <w:kinsoku w:val="0"/>
        <w:overflowPunct w:val="0"/>
        <w:spacing w:line="200" w:lineRule="exact"/>
        <w:rPr>
          <w:rFonts w:asciiTheme="minorHAnsi" w:hAnsiTheme="minorHAnsi" w:cstheme="minorHAnsi"/>
          <w:sz w:val="22"/>
          <w:szCs w:val="22"/>
        </w:rPr>
      </w:pPr>
    </w:p>
    <w:p w14:paraId="3E735564" w14:textId="77777777" w:rsidR="00CA7163" w:rsidRPr="0075391D" w:rsidRDefault="00CA7163" w:rsidP="00CA7163">
      <w:pPr>
        <w:kinsoku w:val="0"/>
        <w:overflowPunct w:val="0"/>
        <w:spacing w:line="200" w:lineRule="exact"/>
        <w:rPr>
          <w:rFonts w:asciiTheme="minorHAnsi" w:hAnsiTheme="minorHAnsi" w:cstheme="minorHAnsi"/>
          <w:sz w:val="22"/>
          <w:szCs w:val="22"/>
        </w:rPr>
      </w:pPr>
    </w:p>
    <w:p w14:paraId="699FAB7A" w14:textId="77777777" w:rsidR="00CA7163" w:rsidRPr="0075391D" w:rsidRDefault="00CA7163" w:rsidP="00CA7163">
      <w:pPr>
        <w:kinsoku w:val="0"/>
        <w:overflowPunct w:val="0"/>
        <w:spacing w:line="200" w:lineRule="exact"/>
        <w:rPr>
          <w:rFonts w:asciiTheme="minorHAnsi" w:hAnsiTheme="minorHAnsi" w:cstheme="minorHAnsi"/>
          <w:sz w:val="22"/>
          <w:szCs w:val="22"/>
        </w:rPr>
      </w:pPr>
    </w:p>
    <w:p w14:paraId="2D825278" w14:textId="77777777" w:rsidR="00CA7163" w:rsidRPr="0075391D" w:rsidRDefault="00CA7163" w:rsidP="00CA7163">
      <w:pPr>
        <w:kinsoku w:val="0"/>
        <w:overflowPunct w:val="0"/>
        <w:spacing w:line="200" w:lineRule="exact"/>
        <w:rPr>
          <w:rFonts w:asciiTheme="minorHAnsi" w:hAnsiTheme="minorHAnsi" w:cstheme="minorHAnsi"/>
          <w:sz w:val="22"/>
          <w:szCs w:val="22"/>
        </w:rPr>
      </w:pPr>
    </w:p>
    <w:p w14:paraId="7BA295B0" w14:textId="77777777" w:rsidR="00CA7163" w:rsidRPr="0075391D" w:rsidRDefault="00CA7163" w:rsidP="00CA7163">
      <w:pPr>
        <w:kinsoku w:val="0"/>
        <w:overflowPunct w:val="0"/>
        <w:spacing w:line="200" w:lineRule="exact"/>
        <w:rPr>
          <w:rFonts w:asciiTheme="minorHAnsi" w:hAnsiTheme="minorHAnsi" w:cstheme="minorHAnsi"/>
          <w:sz w:val="22"/>
          <w:szCs w:val="22"/>
        </w:rPr>
      </w:pPr>
    </w:p>
    <w:p w14:paraId="275587CF" w14:textId="77777777" w:rsidR="00CA7163" w:rsidRPr="0075391D" w:rsidRDefault="00CA7163" w:rsidP="00CA7163">
      <w:pPr>
        <w:kinsoku w:val="0"/>
        <w:overflowPunct w:val="0"/>
        <w:spacing w:line="200" w:lineRule="exact"/>
        <w:rPr>
          <w:rFonts w:asciiTheme="minorHAnsi" w:hAnsiTheme="minorHAnsi" w:cstheme="minorHAnsi"/>
          <w:sz w:val="22"/>
          <w:szCs w:val="22"/>
        </w:rPr>
      </w:pPr>
    </w:p>
    <w:p w14:paraId="1747E83E" w14:textId="77777777" w:rsidR="00CA7163" w:rsidRPr="0075391D" w:rsidRDefault="00CA7163" w:rsidP="00CA7163">
      <w:pPr>
        <w:kinsoku w:val="0"/>
        <w:overflowPunct w:val="0"/>
        <w:spacing w:line="200" w:lineRule="exact"/>
        <w:rPr>
          <w:rFonts w:asciiTheme="minorHAnsi" w:hAnsiTheme="minorHAnsi" w:cstheme="minorHAnsi"/>
          <w:sz w:val="22"/>
          <w:szCs w:val="22"/>
        </w:rPr>
      </w:pPr>
    </w:p>
    <w:p w14:paraId="3CA55669" w14:textId="77777777" w:rsidR="00CA7163" w:rsidRPr="0075391D" w:rsidRDefault="00CA7163" w:rsidP="00CA7163">
      <w:pPr>
        <w:kinsoku w:val="0"/>
        <w:overflowPunct w:val="0"/>
        <w:spacing w:line="200" w:lineRule="exact"/>
        <w:rPr>
          <w:rFonts w:asciiTheme="minorHAnsi" w:hAnsiTheme="minorHAnsi" w:cstheme="minorHAnsi"/>
          <w:sz w:val="22"/>
          <w:szCs w:val="22"/>
        </w:rPr>
      </w:pPr>
    </w:p>
    <w:p w14:paraId="2DF0C35A" w14:textId="77777777" w:rsidR="00CA7163" w:rsidRPr="0075391D" w:rsidRDefault="00CA7163" w:rsidP="00CA7163">
      <w:pPr>
        <w:kinsoku w:val="0"/>
        <w:overflowPunct w:val="0"/>
        <w:spacing w:line="200" w:lineRule="exact"/>
        <w:rPr>
          <w:rFonts w:asciiTheme="minorHAnsi" w:hAnsiTheme="minorHAnsi" w:cstheme="minorHAnsi"/>
          <w:sz w:val="22"/>
          <w:szCs w:val="22"/>
        </w:rPr>
      </w:pPr>
    </w:p>
    <w:p w14:paraId="088318EF" w14:textId="77777777" w:rsidR="00CA7163" w:rsidRPr="0075391D" w:rsidRDefault="00CA7163" w:rsidP="00CA7163">
      <w:pPr>
        <w:kinsoku w:val="0"/>
        <w:overflowPunct w:val="0"/>
        <w:spacing w:line="200" w:lineRule="exact"/>
        <w:rPr>
          <w:rFonts w:asciiTheme="minorHAnsi" w:hAnsiTheme="minorHAnsi" w:cstheme="minorHAnsi"/>
          <w:sz w:val="22"/>
          <w:szCs w:val="22"/>
        </w:rPr>
      </w:pPr>
    </w:p>
    <w:p w14:paraId="28603602" w14:textId="77777777" w:rsidR="00CA7163" w:rsidRPr="0075391D" w:rsidRDefault="00CA7163" w:rsidP="00CA7163">
      <w:pPr>
        <w:kinsoku w:val="0"/>
        <w:overflowPunct w:val="0"/>
        <w:spacing w:line="200" w:lineRule="exact"/>
        <w:rPr>
          <w:rFonts w:asciiTheme="minorHAnsi" w:hAnsiTheme="minorHAnsi" w:cstheme="minorHAnsi"/>
          <w:sz w:val="22"/>
          <w:szCs w:val="22"/>
        </w:rPr>
      </w:pPr>
    </w:p>
    <w:p w14:paraId="0A81D992" w14:textId="77777777" w:rsidR="00CA7163" w:rsidRPr="0075391D" w:rsidRDefault="00CA7163" w:rsidP="00CA7163">
      <w:pPr>
        <w:kinsoku w:val="0"/>
        <w:overflowPunct w:val="0"/>
        <w:spacing w:line="200" w:lineRule="exact"/>
        <w:rPr>
          <w:rFonts w:asciiTheme="minorHAnsi" w:hAnsiTheme="minorHAnsi" w:cstheme="minorHAnsi"/>
          <w:sz w:val="22"/>
          <w:szCs w:val="22"/>
        </w:rPr>
      </w:pPr>
    </w:p>
    <w:p w14:paraId="50BB41D5" w14:textId="74997562" w:rsidR="00CA7163" w:rsidRPr="0075391D" w:rsidRDefault="00CA7163" w:rsidP="00CA7163">
      <w:pPr>
        <w:pStyle w:val="Heading1"/>
        <w:rPr>
          <w:rFonts w:asciiTheme="minorHAnsi" w:hAnsiTheme="minorHAnsi" w:cstheme="minorHAnsi"/>
          <w:color w:val="002060"/>
          <w:sz w:val="22"/>
          <w:szCs w:val="22"/>
        </w:rPr>
      </w:pPr>
      <w:bookmarkStart w:id="0" w:name="bookmark0"/>
      <w:bookmarkStart w:id="1" w:name="_Toc197080071"/>
      <w:bookmarkStart w:id="2" w:name="_Toc450577122"/>
      <w:bookmarkStart w:id="3" w:name="_Toc465074866"/>
      <w:bookmarkEnd w:id="0"/>
      <w:r w:rsidRPr="0075391D">
        <w:rPr>
          <w:rFonts w:asciiTheme="minorHAnsi" w:hAnsiTheme="minorHAnsi" w:cstheme="minorHAnsi"/>
          <w:color w:val="002060"/>
          <w:sz w:val="22"/>
          <w:szCs w:val="22"/>
        </w:rPr>
        <w:t>INTERNET REIMBURSEMENT</w:t>
      </w:r>
      <w:bookmarkEnd w:id="1"/>
    </w:p>
    <w:p w14:paraId="4137E8E7" w14:textId="169DC0D4" w:rsidR="00CA7163" w:rsidRPr="0075391D" w:rsidRDefault="00CA7163" w:rsidP="00CA7163">
      <w:pPr>
        <w:jc w:val="both"/>
        <w:rPr>
          <w:rFonts w:asciiTheme="minorHAnsi" w:hAnsiTheme="minorHAnsi" w:cstheme="minorHAnsi"/>
          <w:sz w:val="22"/>
          <w:szCs w:val="22"/>
        </w:rPr>
      </w:pPr>
      <w:r w:rsidRPr="0075391D">
        <w:rPr>
          <w:rFonts w:asciiTheme="minorHAnsi" w:hAnsiTheme="minorHAnsi" w:cstheme="minorHAnsi"/>
          <w:sz w:val="22"/>
          <w:szCs w:val="22"/>
        </w:rPr>
        <w:t xml:space="preserve">Monthly rental and usage charges will be borne by </w:t>
      </w:r>
      <w:r w:rsidR="00BF158B" w:rsidRPr="0075391D">
        <w:rPr>
          <w:rFonts w:asciiTheme="minorHAnsi" w:hAnsiTheme="minorHAnsi" w:cstheme="minorHAnsi"/>
          <w:sz w:val="22"/>
          <w:szCs w:val="22"/>
        </w:rPr>
        <w:t>PARKAR</w:t>
      </w:r>
      <w:r w:rsidRPr="0075391D">
        <w:rPr>
          <w:rFonts w:asciiTheme="minorHAnsi" w:hAnsiTheme="minorHAnsi" w:cstheme="minorHAnsi"/>
          <w:sz w:val="22"/>
          <w:szCs w:val="22"/>
        </w:rPr>
        <w:t xml:space="preserve"> as per eligibility mentioned below:</w:t>
      </w:r>
    </w:p>
    <w:p w14:paraId="18EEC2D5" w14:textId="77777777" w:rsidR="00CA7163" w:rsidRPr="0075391D" w:rsidRDefault="00CA7163" w:rsidP="00CA7163">
      <w:pPr>
        <w:jc w:val="both"/>
        <w:rPr>
          <w:rFonts w:asciiTheme="minorHAnsi" w:hAnsiTheme="minorHAnsi" w:cstheme="minorHAnsi"/>
          <w:sz w:val="22"/>
          <w:szCs w:val="22"/>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50"/>
        <w:gridCol w:w="6300"/>
      </w:tblGrid>
      <w:tr w:rsidR="00CA7163" w:rsidRPr="0075391D" w14:paraId="23686836" w14:textId="77777777" w:rsidTr="00C57133">
        <w:trPr>
          <w:trHeight w:val="454"/>
        </w:trPr>
        <w:tc>
          <w:tcPr>
            <w:tcW w:w="3150" w:type="dxa"/>
            <w:shd w:val="clear" w:color="auto" w:fill="DEEAF6" w:themeFill="accent5" w:themeFillTint="33"/>
            <w:tcMar>
              <w:top w:w="85" w:type="dxa"/>
              <w:left w:w="258" w:type="dxa"/>
              <w:bottom w:w="0" w:type="dxa"/>
              <w:right w:w="15" w:type="dxa"/>
            </w:tcMar>
            <w:vAlign w:val="center"/>
            <w:hideMark/>
          </w:tcPr>
          <w:p w14:paraId="1AB521D9" w14:textId="77777777" w:rsidR="00CA7163" w:rsidRPr="0075391D" w:rsidRDefault="00CA7163" w:rsidP="00871897">
            <w:pPr>
              <w:jc w:val="center"/>
              <w:rPr>
                <w:rFonts w:asciiTheme="minorHAnsi" w:hAnsiTheme="minorHAnsi" w:cstheme="minorHAnsi"/>
                <w:sz w:val="22"/>
                <w:szCs w:val="22"/>
                <w:lang w:val="en-IN"/>
              </w:rPr>
            </w:pPr>
            <w:r w:rsidRPr="0075391D">
              <w:rPr>
                <w:rFonts w:asciiTheme="minorHAnsi" w:hAnsiTheme="minorHAnsi" w:cstheme="minorHAnsi"/>
                <w:b/>
                <w:bCs/>
                <w:sz w:val="22"/>
                <w:szCs w:val="22"/>
              </w:rPr>
              <w:t>LEVEL</w:t>
            </w:r>
          </w:p>
        </w:tc>
        <w:tc>
          <w:tcPr>
            <w:tcW w:w="6300" w:type="dxa"/>
            <w:shd w:val="clear" w:color="auto" w:fill="DEEAF6" w:themeFill="accent5" w:themeFillTint="33"/>
            <w:tcMar>
              <w:top w:w="85" w:type="dxa"/>
              <w:left w:w="258" w:type="dxa"/>
              <w:bottom w:w="0" w:type="dxa"/>
              <w:right w:w="15" w:type="dxa"/>
            </w:tcMar>
            <w:vAlign w:val="center"/>
            <w:hideMark/>
          </w:tcPr>
          <w:p w14:paraId="31E04BB6" w14:textId="77777777" w:rsidR="00CA7163" w:rsidRPr="0075391D" w:rsidRDefault="00CA7163" w:rsidP="00871897">
            <w:pPr>
              <w:jc w:val="center"/>
              <w:rPr>
                <w:rFonts w:asciiTheme="minorHAnsi" w:hAnsiTheme="minorHAnsi" w:cstheme="minorHAnsi"/>
                <w:b/>
                <w:bCs/>
                <w:sz w:val="22"/>
                <w:szCs w:val="22"/>
              </w:rPr>
            </w:pPr>
            <w:r w:rsidRPr="0075391D">
              <w:rPr>
                <w:rFonts w:asciiTheme="minorHAnsi" w:hAnsiTheme="minorHAnsi" w:cstheme="minorHAnsi"/>
                <w:b/>
                <w:bCs/>
                <w:sz w:val="22"/>
                <w:szCs w:val="22"/>
              </w:rPr>
              <w:t>INTERNET–MONTHLY REIMBURSEMENT</w:t>
            </w:r>
          </w:p>
          <w:p w14:paraId="04C562B5" w14:textId="77777777" w:rsidR="00CA7163" w:rsidRPr="0075391D" w:rsidRDefault="00CA7163" w:rsidP="00871897">
            <w:pPr>
              <w:jc w:val="center"/>
              <w:rPr>
                <w:rFonts w:asciiTheme="minorHAnsi" w:hAnsiTheme="minorHAnsi" w:cstheme="minorHAnsi"/>
                <w:sz w:val="22"/>
                <w:szCs w:val="22"/>
                <w:lang w:val="en-IN"/>
              </w:rPr>
            </w:pPr>
            <w:r w:rsidRPr="0075391D">
              <w:rPr>
                <w:rFonts w:asciiTheme="minorHAnsi" w:hAnsiTheme="minorHAnsi" w:cstheme="minorHAnsi"/>
                <w:b/>
                <w:bCs/>
                <w:sz w:val="22"/>
                <w:szCs w:val="22"/>
              </w:rPr>
              <w:t>(MAX ELIGIBILITY PER MONTH)</w:t>
            </w:r>
          </w:p>
        </w:tc>
      </w:tr>
      <w:tr w:rsidR="00CA7163" w:rsidRPr="0075391D" w14:paraId="0B357852" w14:textId="77777777" w:rsidTr="004662DF">
        <w:trPr>
          <w:trHeight w:val="166"/>
        </w:trPr>
        <w:tc>
          <w:tcPr>
            <w:tcW w:w="3150" w:type="dxa"/>
            <w:shd w:val="clear" w:color="auto" w:fill="auto"/>
            <w:tcMar>
              <w:top w:w="85" w:type="dxa"/>
              <w:left w:w="258" w:type="dxa"/>
              <w:bottom w:w="0" w:type="dxa"/>
              <w:right w:w="15" w:type="dxa"/>
            </w:tcMar>
            <w:vAlign w:val="center"/>
            <w:hideMark/>
          </w:tcPr>
          <w:p w14:paraId="7772AAC4" w14:textId="77777777" w:rsidR="00CA7163" w:rsidRPr="0075391D" w:rsidRDefault="00CA7163" w:rsidP="00871897">
            <w:pPr>
              <w:jc w:val="both"/>
              <w:rPr>
                <w:rFonts w:asciiTheme="minorHAnsi" w:hAnsiTheme="minorHAnsi" w:cstheme="minorHAnsi"/>
                <w:sz w:val="22"/>
                <w:szCs w:val="22"/>
                <w:lang w:val="en-IN"/>
              </w:rPr>
            </w:pPr>
            <w:r w:rsidRPr="0075391D">
              <w:rPr>
                <w:rFonts w:asciiTheme="minorHAnsi" w:hAnsiTheme="minorHAnsi" w:cstheme="minorHAnsi"/>
                <w:b/>
                <w:bCs/>
                <w:sz w:val="22"/>
                <w:szCs w:val="22"/>
              </w:rPr>
              <w:t>L7 and above</w:t>
            </w:r>
          </w:p>
        </w:tc>
        <w:tc>
          <w:tcPr>
            <w:tcW w:w="6300" w:type="dxa"/>
            <w:shd w:val="clear" w:color="auto" w:fill="auto"/>
            <w:tcMar>
              <w:top w:w="85" w:type="dxa"/>
              <w:left w:w="258" w:type="dxa"/>
              <w:bottom w:w="0" w:type="dxa"/>
              <w:right w:w="15" w:type="dxa"/>
            </w:tcMar>
            <w:vAlign w:val="center"/>
            <w:hideMark/>
          </w:tcPr>
          <w:p w14:paraId="050E2887" w14:textId="77777777" w:rsidR="00CA7163" w:rsidRPr="0075391D" w:rsidRDefault="00CA7163" w:rsidP="00871897">
            <w:pPr>
              <w:jc w:val="center"/>
              <w:rPr>
                <w:rFonts w:asciiTheme="minorHAnsi" w:hAnsiTheme="minorHAnsi" w:cstheme="minorHAnsi"/>
                <w:sz w:val="22"/>
                <w:szCs w:val="22"/>
                <w:lang w:val="en-IN"/>
              </w:rPr>
            </w:pPr>
            <w:r w:rsidRPr="0075391D">
              <w:rPr>
                <w:rFonts w:asciiTheme="minorHAnsi" w:hAnsiTheme="minorHAnsi" w:cstheme="minorHAnsi"/>
                <w:sz w:val="22"/>
                <w:szCs w:val="22"/>
              </w:rPr>
              <w:t>At Actuals</w:t>
            </w:r>
          </w:p>
        </w:tc>
      </w:tr>
      <w:tr w:rsidR="00CA7163" w:rsidRPr="0075391D" w14:paraId="0D96F911" w14:textId="77777777" w:rsidTr="004662DF">
        <w:trPr>
          <w:trHeight w:val="166"/>
        </w:trPr>
        <w:tc>
          <w:tcPr>
            <w:tcW w:w="3150" w:type="dxa"/>
            <w:shd w:val="clear" w:color="auto" w:fill="auto"/>
            <w:tcMar>
              <w:top w:w="85" w:type="dxa"/>
              <w:left w:w="258" w:type="dxa"/>
              <w:bottom w:w="0" w:type="dxa"/>
              <w:right w:w="15" w:type="dxa"/>
            </w:tcMar>
            <w:vAlign w:val="center"/>
            <w:hideMark/>
          </w:tcPr>
          <w:p w14:paraId="1D559AE3" w14:textId="73B3F1B0" w:rsidR="00CA7163" w:rsidRPr="0075391D" w:rsidRDefault="004662DF" w:rsidP="00871897">
            <w:pPr>
              <w:jc w:val="both"/>
              <w:rPr>
                <w:rFonts w:asciiTheme="minorHAnsi" w:hAnsiTheme="minorHAnsi" w:cstheme="minorHAnsi"/>
                <w:sz w:val="22"/>
                <w:szCs w:val="22"/>
                <w:lang w:val="en-IN"/>
              </w:rPr>
            </w:pPr>
            <w:r w:rsidRPr="0075391D">
              <w:rPr>
                <w:rFonts w:asciiTheme="minorHAnsi" w:hAnsiTheme="minorHAnsi" w:cstheme="minorHAnsi"/>
                <w:b/>
                <w:bCs/>
                <w:sz w:val="22"/>
                <w:szCs w:val="22"/>
              </w:rPr>
              <w:t>GTE, MT, L1, L</w:t>
            </w:r>
            <w:r w:rsidR="00CA7163" w:rsidRPr="0075391D">
              <w:rPr>
                <w:rFonts w:asciiTheme="minorHAnsi" w:hAnsiTheme="minorHAnsi" w:cstheme="minorHAnsi"/>
                <w:b/>
                <w:bCs/>
                <w:sz w:val="22"/>
                <w:szCs w:val="22"/>
              </w:rPr>
              <w:t>2, L3, L4, L5, L6</w:t>
            </w:r>
          </w:p>
        </w:tc>
        <w:tc>
          <w:tcPr>
            <w:tcW w:w="6300" w:type="dxa"/>
            <w:shd w:val="clear" w:color="auto" w:fill="auto"/>
            <w:tcMar>
              <w:top w:w="85" w:type="dxa"/>
              <w:left w:w="258" w:type="dxa"/>
              <w:bottom w:w="0" w:type="dxa"/>
              <w:right w:w="15" w:type="dxa"/>
            </w:tcMar>
            <w:vAlign w:val="center"/>
            <w:hideMark/>
          </w:tcPr>
          <w:p w14:paraId="7823B9AC" w14:textId="77777777" w:rsidR="00CA7163" w:rsidRPr="0075391D" w:rsidRDefault="00CA7163" w:rsidP="00871897">
            <w:pPr>
              <w:jc w:val="center"/>
              <w:rPr>
                <w:rFonts w:asciiTheme="minorHAnsi" w:hAnsiTheme="minorHAnsi" w:cstheme="minorHAnsi"/>
                <w:sz w:val="22"/>
                <w:szCs w:val="22"/>
                <w:lang w:val="en-IN"/>
              </w:rPr>
            </w:pPr>
            <w:r w:rsidRPr="0075391D">
              <w:rPr>
                <w:rFonts w:asciiTheme="minorHAnsi" w:hAnsiTheme="minorHAnsi" w:cstheme="minorHAnsi"/>
                <w:sz w:val="22"/>
                <w:szCs w:val="22"/>
              </w:rPr>
              <w:t>INR 1200/-</w:t>
            </w:r>
          </w:p>
        </w:tc>
      </w:tr>
    </w:tbl>
    <w:p w14:paraId="5DE3E736" w14:textId="77777777" w:rsidR="00CA7163" w:rsidRPr="0075391D" w:rsidRDefault="00CA7163" w:rsidP="00CA7163">
      <w:pPr>
        <w:jc w:val="both"/>
        <w:rPr>
          <w:rFonts w:asciiTheme="minorHAnsi" w:hAnsiTheme="minorHAnsi" w:cstheme="minorHAnsi"/>
          <w:sz w:val="22"/>
          <w:szCs w:val="22"/>
        </w:rPr>
      </w:pPr>
    </w:p>
    <w:p w14:paraId="6142F76E" w14:textId="7E41621E" w:rsidR="00CA7163" w:rsidRPr="0075391D" w:rsidRDefault="00CA7163" w:rsidP="00E54A12">
      <w:pPr>
        <w:pStyle w:val="ListParagraph"/>
        <w:spacing w:after="52"/>
        <w:ind w:left="360"/>
        <w:jc w:val="both"/>
        <w:rPr>
          <w:rFonts w:asciiTheme="minorHAnsi" w:hAnsiTheme="minorHAnsi" w:cstheme="minorHAnsi"/>
          <w:sz w:val="22"/>
          <w:szCs w:val="22"/>
        </w:rPr>
      </w:pPr>
      <w:r w:rsidRPr="0075391D">
        <w:rPr>
          <w:rFonts w:asciiTheme="minorHAnsi" w:hAnsiTheme="minorHAnsi" w:cstheme="minorHAnsi"/>
          <w:sz w:val="22"/>
          <w:szCs w:val="22"/>
        </w:rPr>
        <w:t xml:space="preserve">The above eligibility amounts are inclusive of taxes as applicable.   </w:t>
      </w:r>
    </w:p>
    <w:p w14:paraId="611B2D45" w14:textId="77777777" w:rsidR="00CA7163" w:rsidRPr="0075391D" w:rsidRDefault="00CA7163" w:rsidP="00E54A12">
      <w:pPr>
        <w:pStyle w:val="ListParagraph"/>
        <w:numPr>
          <w:ilvl w:val="0"/>
          <w:numId w:val="8"/>
        </w:numPr>
        <w:spacing w:after="66" w:line="257" w:lineRule="auto"/>
        <w:ind w:left="360"/>
        <w:jc w:val="both"/>
        <w:rPr>
          <w:rFonts w:asciiTheme="minorHAnsi" w:hAnsiTheme="minorHAnsi" w:cstheme="minorHAnsi"/>
          <w:sz w:val="22"/>
          <w:szCs w:val="22"/>
        </w:rPr>
      </w:pPr>
      <w:r w:rsidRPr="0075391D">
        <w:rPr>
          <w:rFonts w:asciiTheme="minorHAnsi" w:hAnsiTheme="minorHAnsi" w:cstheme="minorHAnsi"/>
          <w:sz w:val="22"/>
          <w:szCs w:val="22"/>
        </w:rPr>
        <w:t>One-time installation fee for a home broadband connection or data card device charges can be claimed as part of internet reimbursement and is inclusive of the limit as per the eligibility criteria mentioned in the above table.</w:t>
      </w:r>
    </w:p>
    <w:p w14:paraId="6AA4A900" w14:textId="0C964CBE" w:rsidR="00CA7163" w:rsidRPr="0075391D" w:rsidRDefault="00CA7163" w:rsidP="00E54A12">
      <w:pPr>
        <w:pStyle w:val="ListParagraph"/>
        <w:numPr>
          <w:ilvl w:val="0"/>
          <w:numId w:val="8"/>
        </w:numPr>
        <w:spacing w:after="66" w:line="257" w:lineRule="auto"/>
        <w:ind w:left="360"/>
        <w:jc w:val="both"/>
        <w:rPr>
          <w:rFonts w:asciiTheme="minorHAnsi" w:hAnsiTheme="minorHAnsi" w:cstheme="minorHAnsi"/>
          <w:sz w:val="22"/>
          <w:szCs w:val="22"/>
        </w:rPr>
      </w:pPr>
      <w:r w:rsidRPr="0075391D">
        <w:rPr>
          <w:rFonts w:asciiTheme="minorHAnsi" w:hAnsiTheme="minorHAnsi" w:cstheme="minorHAnsi"/>
          <w:sz w:val="22"/>
          <w:szCs w:val="22"/>
        </w:rPr>
        <w:t xml:space="preserve">If </w:t>
      </w:r>
      <w:r w:rsidR="004662DF" w:rsidRPr="0075391D">
        <w:rPr>
          <w:rFonts w:asciiTheme="minorHAnsi" w:hAnsiTheme="minorHAnsi" w:cstheme="minorHAnsi"/>
          <w:sz w:val="22"/>
          <w:szCs w:val="22"/>
        </w:rPr>
        <w:t>Employee</w:t>
      </w:r>
      <w:r w:rsidRPr="0075391D">
        <w:rPr>
          <w:rFonts w:asciiTheme="minorHAnsi" w:hAnsiTheme="minorHAnsi" w:cstheme="minorHAnsi"/>
          <w:sz w:val="22"/>
          <w:szCs w:val="22"/>
        </w:rPr>
        <w:t xml:space="preserve"> is provided with dongle by </w:t>
      </w:r>
      <w:r w:rsidR="00BF158B" w:rsidRPr="0075391D">
        <w:rPr>
          <w:rFonts w:asciiTheme="minorHAnsi" w:hAnsiTheme="minorHAnsi" w:cstheme="minorHAnsi"/>
          <w:sz w:val="22"/>
          <w:szCs w:val="22"/>
        </w:rPr>
        <w:t>Parkar</w:t>
      </w:r>
      <w:r w:rsidRPr="0075391D">
        <w:rPr>
          <w:rFonts w:asciiTheme="minorHAnsi" w:hAnsiTheme="minorHAnsi" w:cstheme="minorHAnsi"/>
          <w:sz w:val="22"/>
          <w:szCs w:val="22"/>
        </w:rPr>
        <w:t>, then internet reimbursement cannot be claimed.</w:t>
      </w:r>
    </w:p>
    <w:p w14:paraId="49F44548" w14:textId="1C06475D" w:rsidR="00CA7163" w:rsidRPr="0075391D" w:rsidRDefault="004662DF" w:rsidP="00E54A12">
      <w:pPr>
        <w:pStyle w:val="ListParagraph"/>
        <w:numPr>
          <w:ilvl w:val="0"/>
          <w:numId w:val="8"/>
        </w:numPr>
        <w:spacing w:after="66" w:line="257" w:lineRule="auto"/>
        <w:ind w:left="360"/>
        <w:jc w:val="both"/>
        <w:rPr>
          <w:rFonts w:asciiTheme="minorHAnsi" w:hAnsiTheme="minorHAnsi" w:cstheme="minorHAnsi"/>
          <w:sz w:val="22"/>
          <w:szCs w:val="22"/>
        </w:rPr>
      </w:pPr>
      <w:r w:rsidRPr="0075391D">
        <w:rPr>
          <w:rFonts w:asciiTheme="minorHAnsi" w:hAnsiTheme="minorHAnsi" w:cstheme="minorHAnsi"/>
          <w:sz w:val="22"/>
          <w:szCs w:val="22"/>
        </w:rPr>
        <w:t>Employee</w:t>
      </w:r>
      <w:r w:rsidR="00CA7163" w:rsidRPr="0075391D">
        <w:rPr>
          <w:rFonts w:asciiTheme="minorHAnsi" w:hAnsiTheme="minorHAnsi" w:cstheme="minorHAnsi"/>
          <w:sz w:val="22"/>
          <w:szCs w:val="22"/>
        </w:rPr>
        <w:t>s can only claim monthly / or in advance for the semi-annual or annual internet plans.</w:t>
      </w:r>
    </w:p>
    <w:p w14:paraId="3B12C4A8" w14:textId="7F623F00" w:rsidR="00CA7163" w:rsidRPr="0075391D" w:rsidRDefault="00CA7163" w:rsidP="00E54A12">
      <w:pPr>
        <w:pStyle w:val="ListParagraph"/>
        <w:numPr>
          <w:ilvl w:val="0"/>
          <w:numId w:val="8"/>
        </w:numPr>
        <w:spacing w:after="66" w:line="257" w:lineRule="auto"/>
        <w:ind w:left="360"/>
        <w:jc w:val="both"/>
        <w:rPr>
          <w:rFonts w:asciiTheme="minorHAnsi" w:hAnsiTheme="minorHAnsi" w:cstheme="minorHAnsi"/>
          <w:sz w:val="22"/>
          <w:szCs w:val="22"/>
        </w:rPr>
      </w:pPr>
      <w:r w:rsidRPr="0075391D">
        <w:rPr>
          <w:rFonts w:asciiTheme="minorHAnsi" w:hAnsiTheme="minorHAnsi" w:cstheme="minorHAnsi"/>
          <w:sz w:val="22"/>
          <w:szCs w:val="22"/>
        </w:rPr>
        <w:t xml:space="preserve">In </w:t>
      </w:r>
      <w:r w:rsidR="006345A1" w:rsidRPr="0075391D">
        <w:rPr>
          <w:rFonts w:asciiTheme="minorHAnsi" w:hAnsiTheme="minorHAnsi" w:cstheme="minorHAnsi"/>
          <w:sz w:val="22"/>
          <w:szCs w:val="22"/>
        </w:rPr>
        <w:t>the event</w:t>
      </w:r>
      <w:r w:rsidRPr="0075391D">
        <w:rPr>
          <w:rFonts w:asciiTheme="minorHAnsi" w:hAnsiTheme="minorHAnsi" w:cstheme="minorHAnsi"/>
          <w:sz w:val="22"/>
          <w:szCs w:val="22"/>
        </w:rPr>
        <w:t xml:space="preserve"> of separation, the amount paid in advance will be prorated for the full &amp; final settlement.</w:t>
      </w:r>
    </w:p>
    <w:p w14:paraId="5A0F3147" w14:textId="04ECEAE7" w:rsidR="00CA7163" w:rsidRPr="0075391D" w:rsidRDefault="00CA7163" w:rsidP="00E54A12">
      <w:pPr>
        <w:pStyle w:val="ListParagraph"/>
        <w:numPr>
          <w:ilvl w:val="0"/>
          <w:numId w:val="8"/>
        </w:numPr>
        <w:spacing w:after="66" w:line="257" w:lineRule="auto"/>
        <w:ind w:left="360"/>
        <w:jc w:val="both"/>
        <w:rPr>
          <w:rFonts w:asciiTheme="minorHAnsi" w:hAnsiTheme="minorHAnsi" w:cstheme="minorHAnsi"/>
          <w:sz w:val="22"/>
          <w:szCs w:val="22"/>
        </w:rPr>
      </w:pPr>
      <w:r w:rsidRPr="0075391D">
        <w:rPr>
          <w:rFonts w:asciiTheme="minorHAnsi" w:hAnsiTheme="minorHAnsi" w:cstheme="minorHAnsi"/>
          <w:sz w:val="22"/>
          <w:szCs w:val="22"/>
        </w:rPr>
        <w:t xml:space="preserve">If payments </w:t>
      </w:r>
      <w:r w:rsidR="006345A1" w:rsidRPr="0075391D">
        <w:rPr>
          <w:rFonts w:asciiTheme="minorHAnsi" w:hAnsiTheme="minorHAnsi" w:cstheme="minorHAnsi"/>
          <w:sz w:val="22"/>
          <w:szCs w:val="22"/>
        </w:rPr>
        <w:t>are made</w:t>
      </w:r>
      <w:r w:rsidRPr="0075391D">
        <w:rPr>
          <w:rFonts w:asciiTheme="minorHAnsi" w:hAnsiTheme="minorHAnsi" w:cstheme="minorHAnsi"/>
          <w:sz w:val="22"/>
          <w:szCs w:val="22"/>
        </w:rPr>
        <w:t xml:space="preserve"> by e-wallet (e.g. Paytm), </w:t>
      </w:r>
      <w:r w:rsidR="004662DF" w:rsidRPr="0075391D">
        <w:rPr>
          <w:rFonts w:asciiTheme="minorHAnsi" w:hAnsiTheme="minorHAnsi" w:cstheme="minorHAnsi"/>
          <w:sz w:val="22"/>
          <w:szCs w:val="22"/>
        </w:rPr>
        <w:t>Employee</w:t>
      </w:r>
      <w:r w:rsidRPr="0075391D">
        <w:rPr>
          <w:rFonts w:asciiTheme="minorHAnsi" w:hAnsiTheme="minorHAnsi" w:cstheme="minorHAnsi"/>
          <w:sz w:val="22"/>
          <w:szCs w:val="22"/>
        </w:rPr>
        <w:t xml:space="preserve"> needs to submit internet bill along with the receipt of payment and upload the receipt on HRIS.   </w:t>
      </w:r>
    </w:p>
    <w:p w14:paraId="13E25F3E" w14:textId="77777777" w:rsidR="00CA7163" w:rsidRPr="0075391D" w:rsidRDefault="00CA7163" w:rsidP="00CA7163">
      <w:pPr>
        <w:spacing w:after="66" w:line="257" w:lineRule="auto"/>
        <w:rPr>
          <w:rFonts w:asciiTheme="minorHAnsi" w:hAnsiTheme="minorHAnsi" w:cstheme="minorHAnsi"/>
          <w:sz w:val="22"/>
          <w:szCs w:val="22"/>
        </w:rPr>
      </w:pPr>
    </w:p>
    <w:p w14:paraId="6E6C76F5" w14:textId="77777777" w:rsidR="00CA7163" w:rsidRPr="0075391D" w:rsidRDefault="00CA7163" w:rsidP="00CA7163">
      <w:pPr>
        <w:spacing w:after="66" w:line="257" w:lineRule="auto"/>
        <w:rPr>
          <w:rFonts w:asciiTheme="minorHAnsi" w:hAnsiTheme="minorHAnsi" w:cstheme="minorHAnsi"/>
          <w:sz w:val="22"/>
          <w:szCs w:val="22"/>
        </w:rPr>
      </w:pPr>
      <w:r w:rsidRPr="0075391D">
        <w:rPr>
          <w:rFonts w:asciiTheme="minorHAnsi" w:hAnsiTheme="minorHAnsi" w:cstheme="minorHAnsi"/>
          <w:sz w:val="22"/>
          <w:szCs w:val="22"/>
        </w:rPr>
        <w:t>Documents required:</w:t>
      </w:r>
    </w:p>
    <w:p w14:paraId="521C8000" w14:textId="77777777" w:rsidR="00CA7163" w:rsidRPr="0075391D" w:rsidRDefault="00CA7163" w:rsidP="0099691F">
      <w:pPr>
        <w:spacing w:after="66"/>
        <w:rPr>
          <w:rFonts w:asciiTheme="minorHAnsi" w:hAnsiTheme="minorHAnsi" w:cstheme="minorHAnsi"/>
          <w:sz w:val="22"/>
          <w:szCs w:val="22"/>
          <w:u w:val="single"/>
        </w:rPr>
      </w:pPr>
      <w:r w:rsidRPr="0075391D">
        <w:rPr>
          <w:rFonts w:asciiTheme="minorHAnsi" w:hAnsiTheme="minorHAnsi" w:cstheme="minorHAnsi"/>
          <w:sz w:val="22"/>
          <w:szCs w:val="22"/>
          <w:u w:val="single"/>
        </w:rPr>
        <w:t xml:space="preserve">For Post Paid  </w:t>
      </w:r>
    </w:p>
    <w:p w14:paraId="2A676887" w14:textId="3783B427" w:rsidR="00CA7163" w:rsidRPr="0075391D" w:rsidRDefault="00CA7163" w:rsidP="00CA7163">
      <w:pPr>
        <w:pStyle w:val="ListParagraph"/>
        <w:numPr>
          <w:ilvl w:val="0"/>
          <w:numId w:val="4"/>
        </w:numPr>
        <w:spacing w:after="71" w:line="259" w:lineRule="auto"/>
        <w:ind w:left="1080"/>
        <w:rPr>
          <w:rFonts w:asciiTheme="minorHAnsi" w:hAnsiTheme="minorHAnsi" w:cstheme="minorHAnsi"/>
          <w:sz w:val="22"/>
          <w:szCs w:val="22"/>
        </w:rPr>
      </w:pPr>
      <w:r w:rsidRPr="0075391D">
        <w:rPr>
          <w:rFonts w:asciiTheme="minorHAnsi" w:hAnsiTheme="minorHAnsi" w:cstheme="minorHAnsi"/>
          <w:sz w:val="22"/>
          <w:szCs w:val="22"/>
        </w:rPr>
        <w:t xml:space="preserve">Name of the </w:t>
      </w:r>
      <w:r w:rsidR="004662DF" w:rsidRPr="0075391D">
        <w:rPr>
          <w:rFonts w:asciiTheme="minorHAnsi" w:hAnsiTheme="minorHAnsi" w:cstheme="minorHAnsi"/>
          <w:sz w:val="22"/>
          <w:szCs w:val="22"/>
        </w:rPr>
        <w:t>Employee</w:t>
      </w:r>
      <w:r w:rsidRPr="0075391D">
        <w:rPr>
          <w:rFonts w:asciiTheme="minorHAnsi" w:hAnsiTheme="minorHAnsi" w:cstheme="minorHAnsi"/>
          <w:sz w:val="22"/>
          <w:szCs w:val="22"/>
        </w:rPr>
        <w:t xml:space="preserve"> mentioned on the bill</w:t>
      </w:r>
    </w:p>
    <w:p w14:paraId="5C21C56E" w14:textId="77777777" w:rsidR="00CA7163" w:rsidRPr="0075391D" w:rsidRDefault="00CA7163" w:rsidP="00CA7163">
      <w:pPr>
        <w:pStyle w:val="ListParagraph"/>
        <w:numPr>
          <w:ilvl w:val="0"/>
          <w:numId w:val="4"/>
        </w:numPr>
        <w:spacing w:after="75" w:line="256" w:lineRule="auto"/>
        <w:ind w:left="1080"/>
        <w:rPr>
          <w:rFonts w:asciiTheme="minorHAnsi" w:hAnsiTheme="minorHAnsi" w:cstheme="minorHAnsi"/>
          <w:sz w:val="22"/>
          <w:szCs w:val="22"/>
        </w:rPr>
      </w:pPr>
      <w:r w:rsidRPr="0075391D">
        <w:rPr>
          <w:rFonts w:asciiTheme="minorHAnsi" w:hAnsiTheme="minorHAnsi" w:cstheme="minorHAnsi"/>
          <w:sz w:val="22"/>
          <w:szCs w:val="22"/>
        </w:rPr>
        <w:t>Bill period should be mentioned</w:t>
      </w:r>
    </w:p>
    <w:p w14:paraId="169FE441" w14:textId="77777777" w:rsidR="00CA7163" w:rsidRPr="0075391D" w:rsidRDefault="00CA7163" w:rsidP="00CA7163">
      <w:pPr>
        <w:pStyle w:val="ListParagraph"/>
        <w:numPr>
          <w:ilvl w:val="0"/>
          <w:numId w:val="4"/>
        </w:numPr>
        <w:spacing w:after="75" w:line="256" w:lineRule="auto"/>
        <w:ind w:left="1080"/>
        <w:rPr>
          <w:rFonts w:asciiTheme="minorHAnsi" w:hAnsiTheme="minorHAnsi" w:cstheme="minorHAnsi"/>
          <w:sz w:val="22"/>
          <w:szCs w:val="22"/>
        </w:rPr>
      </w:pPr>
      <w:r w:rsidRPr="0075391D">
        <w:rPr>
          <w:rFonts w:asciiTheme="minorHAnsi" w:hAnsiTheme="minorHAnsi" w:cstheme="minorHAnsi"/>
          <w:sz w:val="22"/>
          <w:szCs w:val="22"/>
        </w:rPr>
        <w:t>Payment receipt</w:t>
      </w:r>
    </w:p>
    <w:p w14:paraId="0F045C8B" w14:textId="77777777" w:rsidR="00CA7163" w:rsidRPr="0075391D" w:rsidRDefault="00CA7163" w:rsidP="00CA7163">
      <w:pPr>
        <w:pStyle w:val="ListParagraph"/>
        <w:numPr>
          <w:ilvl w:val="0"/>
          <w:numId w:val="4"/>
        </w:numPr>
        <w:spacing w:after="75" w:line="256" w:lineRule="auto"/>
        <w:ind w:left="1080"/>
        <w:rPr>
          <w:rFonts w:asciiTheme="minorHAnsi" w:hAnsiTheme="minorHAnsi" w:cstheme="minorHAnsi"/>
          <w:sz w:val="22"/>
          <w:szCs w:val="22"/>
        </w:rPr>
      </w:pPr>
      <w:r w:rsidRPr="0075391D">
        <w:rPr>
          <w:rFonts w:asciiTheme="minorHAnsi" w:hAnsiTheme="minorHAnsi" w:cstheme="minorHAnsi"/>
          <w:sz w:val="22"/>
          <w:szCs w:val="22"/>
        </w:rPr>
        <w:t>GST number mentioned on the bill</w:t>
      </w:r>
    </w:p>
    <w:p w14:paraId="355F0C8D" w14:textId="77777777" w:rsidR="00CA7163" w:rsidRPr="0075391D" w:rsidRDefault="00CA7163" w:rsidP="0099691F">
      <w:pPr>
        <w:spacing w:after="66"/>
        <w:rPr>
          <w:rFonts w:asciiTheme="minorHAnsi" w:eastAsia="Courier New" w:hAnsiTheme="minorHAnsi" w:cstheme="minorHAnsi"/>
          <w:sz w:val="22"/>
          <w:szCs w:val="22"/>
          <w:u w:val="single"/>
        </w:rPr>
      </w:pPr>
      <w:r w:rsidRPr="0075391D">
        <w:rPr>
          <w:rFonts w:asciiTheme="minorHAnsi" w:hAnsiTheme="minorHAnsi" w:cstheme="minorHAnsi"/>
          <w:sz w:val="22"/>
          <w:szCs w:val="22"/>
          <w:u w:val="single"/>
        </w:rPr>
        <w:t>For Prepaid</w:t>
      </w:r>
      <w:r w:rsidRPr="0075391D">
        <w:rPr>
          <w:rFonts w:asciiTheme="minorHAnsi" w:eastAsia="Courier New" w:hAnsiTheme="minorHAnsi" w:cstheme="minorHAnsi"/>
          <w:sz w:val="22"/>
          <w:szCs w:val="22"/>
          <w:u w:val="single"/>
        </w:rPr>
        <w:t xml:space="preserve">  </w:t>
      </w:r>
    </w:p>
    <w:p w14:paraId="1A713EB6" w14:textId="51882AD3" w:rsidR="00CA7163" w:rsidRPr="0075391D" w:rsidRDefault="00CA7163" w:rsidP="00CA7163">
      <w:pPr>
        <w:pStyle w:val="ListParagraph"/>
        <w:numPr>
          <w:ilvl w:val="1"/>
          <w:numId w:val="5"/>
        </w:numPr>
        <w:spacing w:after="71" w:line="259" w:lineRule="auto"/>
        <w:rPr>
          <w:rFonts w:asciiTheme="minorHAnsi" w:hAnsiTheme="minorHAnsi" w:cstheme="minorHAnsi"/>
          <w:sz w:val="22"/>
          <w:szCs w:val="22"/>
        </w:rPr>
      </w:pPr>
      <w:r w:rsidRPr="0075391D">
        <w:rPr>
          <w:rFonts w:asciiTheme="minorHAnsi" w:hAnsiTheme="minorHAnsi" w:cstheme="minorHAnsi"/>
          <w:sz w:val="22"/>
          <w:szCs w:val="22"/>
        </w:rPr>
        <w:t xml:space="preserve">Name of the </w:t>
      </w:r>
      <w:r w:rsidR="004662DF" w:rsidRPr="0075391D">
        <w:rPr>
          <w:rFonts w:asciiTheme="minorHAnsi" w:hAnsiTheme="minorHAnsi" w:cstheme="minorHAnsi"/>
          <w:sz w:val="22"/>
          <w:szCs w:val="22"/>
        </w:rPr>
        <w:t>Employee</w:t>
      </w:r>
      <w:r w:rsidRPr="0075391D">
        <w:rPr>
          <w:rFonts w:asciiTheme="minorHAnsi" w:hAnsiTheme="minorHAnsi" w:cstheme="minorHAnsi"/>
          <w:sz w:val="22"/>
          <w:szCs w:val="22"/>
        </w:rPr>
        <w:t xml:space="preserve"> mentioned on the receipt</w:t>
      </w:r>
    </w:p>
    <w:p w14:paraId="057F9C85" w14:textId="77777777" w:rsidR="00CA7163" w:rsidRPr="0075391D" w:rsidRDefault="00CA7163" w:rsidP="00CA7163">
      <w:pPr>
        <w:pStyle w:val="ListParagraph"/>
        <w:numPr>
          <w:ilvl w:val="1"/>
          <w:numId w:val="5"/>
        </w:numPr>
        <w:spacing w:after="71" w:line="259" w:lineRule="auto"/>
        <w:rPr>
          <w:rFonts w:asciiTheme="minorHAnsi" w:hAnsiTheme="minorHAnsi" w:cstheme="minorHAnsi"/>
          <w:sz w:val="22"/>
          <w:szCs w:val="22"/>
        </w:rPr>
      </w:pPr>
      <w:r w:rsidRPr="0075391D">
        <w:rPr>
          <w:rFonts w:asciiTheme="minorHAnsi" w:hAnsiTheme="minorHAnsi" w:cstheme="minorHAnsi"/>
          <w:sz w:val="22"/>
          <w:szCs w:val="22"/>
        </w:rPr>
        <w:t>Service period to be mentioned</w:t>
      </w:r>
    </w:p>
    <w:p w14:paraId="0BA449F9" w14:textId="77777777" w:rsidR="00CA7163" w:rsidRPr="0075391D" w:rsidRDefault="00CA7163" w:rsidP="00CA7163">
      <w:pPr>
        <w:pStyle w:val="ListParagraph"/>
        <w:numPr>
          <w:ilvl w:val="1"/>
          <w:numId w:val="5"/>
        </w:numPr>
        <w:spacing w:after="71" w:line="259" w:lineRule="auto"/>
        <w:rPr>
          <w:rFonts w:asciiTheme="minorHAnsi" w:hAnsiTheme="minorHAnsi" w:cstheme="minorHAnsi"/>
          <w:sz w:val="22"/>
          <w:szCs w:val="22"/>
        </w:rPr>
      </w:pPr>
      <w:r w:rsidRPr="0075391D">
        <w:rPr>
          <w:rFonts w:asciiTheme="minorHAnsi" w:hAnsiTheme="minorHAnsi" w:cstheme="minorHAnsi"/>
          <w:sz w:val="22"/>
          <w:szCs w:val="22"/>
        </w:rPr>
        <w:t>GST number mentioned on the bill</w:t>
      </w:r>
    </w:p>
    <w:p w14:paraId="38B69D04" w14:textId="77777777" w:rsidR="00CA7163" w:rsidRPr="0075391D" w:rsidRDefault="00CA7163" w:rsidP="00CA7163">
      <w:pPr>
        <w:pStyle w:val="ListParagraph"/>
        <w:numPr>
          <w:ilvl w:val="1"/>
          <w:numId w:val="5"/>
        </w:numPr>
        <w:spacing w:after="66" w:line="257" w:lineRule="auto"/>
        <w:rPr>
          <w:rFonts w:asciiTheme="minorHAnsi" w:hAnsiTheme="minorHAnsi" w:cstheme="minorHAnsi"/>
          <w:sz w:val="22"/>
          <w:szCs w:val="22"/>
        </w:rPr>
      </w:pPr>
      <w:r w:rsidRPr="0075391D">
        <w:rPr>
          <w:rFonts w:asciiTheme="minorHAnsi" w:hAnsiTheme="minorHAnsi" w:cstheme="minorHAnsi"/>
          <w:sz w:val="22"/>
          <w:szCs w:val="22"/>
        </w:rPr>
        <w:t xml:space="preserve">Invoices to be submitted within 30 days from the payment receipt  </w:t>
      </w:r>
    </w:p>
    <w:p w14:paraId="50B267D6" w14:textId="77777777" w:rsidR="00CA7163" w:rsidRPr="0075391D" w:rsidRDefault="00CA7163" w:rsidP="00CA7163">
      <w:pPr>
        <w:pStyle w:val="ListParagraph"/>
        <w:numPr>
          <w:ilvl w:val="1"/>
          <w:numId w:val="5"/>
        </w:numPr>
        <w:spacing w:after="1" w:line="256" w:lineRule="auto"/>
        <w:rPr>
          <w:rFonts w:asciiTheme="minorHAnsi" w:hAnsiTheme="minorHAnsi" w:cstheme="minorHAnsi"/>
          <w:sz w:val="22"/>
          <w:szCs w:val="22"/>
        </w:rPr>
      </w:pPr>
      <w:r w:rsidRPr="0075391D">
        <w:rPr>
          <w:rFonts w:asciiTheme="minorHAnsi" w:hAnsiTheme="minorHAnsi" w:cstheme="minorHAnsi"/>
          <w:sz w:val="22"/>
          <w:szCs w:val="22"/>
        </w:rPr>
        <w:t xml:space="preserve">Invoices without GST number will not be accepted  </w:t>
      </w:r>
    </w:p>
    <w:p w14:paraId="67465E39" w14:textId="77777777" w:rsidR="00CA7163" w:rsidRPr="0075391D" w:rsidRDefault="00CA7163" w:rsidP="00CA7163">
      <w:pPr>
        <w:pStyle w:val="ListParagraph"/>
        <w:numPr>
          <w:ilvl w:val="1"/>
          <w:numId w:val="5"/>
        </w:numPr>
        <w:spacing w:after="1" w:line="256" w:lineRule="auto"/>
        <w:rPr>
          <w:rFonts w:asciiTheme="minorHAnsi" w:hAnsiTheme="minorHAnsi" w:cstheme="minorHAnsi"/>
          <w:sz w:val="22"/>
          <w:szCs w:val="22"/>
        </w:rPr>
      </w:pPr>
      <w:r w:rsidRPr="0075391D">
        <w:rPr>
          <w:rFonts w:asciiTheme="minorHAnsi" w:hAnsiTheme="minorHAnsi" w:cstheme="minorHAnsi"/>
          <w:sz w:val="22"/>
          <w:szCs w:val="22"/>
        </w:rPr>
        <w:t>In case of an exception, invoice without GST number will be accepted only when the payment proof is submitted along with the invoice.</w:t>
      </w:r>
    </w:p>
    <w:p w14:paraId="1199969D" w14:textId="77777777" w:rsidR="00CA7163" w:rsidRPr="0075391D" w:rsidRDefault="00CA7163" w:rsidP="00CA7163">
      <w:pPr>
        <w:spacing w:after="1" w:line="256" w:lineRule="auto"/>
        <w:rPr>
          <w:rFonts w:asciiTheme="minorHAnsi" w:hAnsiTheme="minorHAnsi" w:cstheme="minorHAnsi"/>
          <w:sz w:val="22"/>
          <w:szCs w:val="22"/>
        </w:rPr>
      </w:pPr>
    </w:p>
    <w:p w14:paraId="4C33B9B6" w14:textId="77777777" w:rsidR="00CA7163" w:rsidRPr="0075391D" w:rsidRDefault="00CA7163" w:rsidP="00CA7163">
      <w:pPr>
        <w:spacing w:after="1" w:line="256" w:lineRule="auto"/>
        <w:rPr>
          <w:rFonts w:asciiTheme="minorHAnsi" w:hAnsiTheme="minorHAnsi" w:cstheme="minorHAnsi"/>
          <w:sz w:val="22"/>
          <w:szCs w:val="22"/>
        </w:rPr>
      </w:pPr>
    </w:p>
    <w:p w14:paraId="77684930" w14:textId="77777777" w:rsidR="00CA7163" w:rsidRPr="0075391D" w:rsidRDefault="00CA7163" w:rsidP="00CA7163">
      <w:pPr>
        <w:spacing w:after="1" w:line="256" w:lineRule="auto"/>
        <w:rPr>
          <w:rFonts w:asciiTheme="minorHAnsi" w:hAnsiTheme="minorHAnsi" w:cstheme="minorHAnsi"/>
          <w:sz w:val="22"/>
          <w:szCs w:val="22"/>
        </w:rPr>
      </w:pPr>
    </w:p>
    <w:p w14:paraId="76CCC0FA" w14:textId="77777777" w:rsidR="00CA7163" w:rsidRPr="0075391D" w:rsidRDefault="00CA7163" w:rsidP="00CA7163">
      <w:pPr>
        <w:spacing w:after="1" w:line="256" w:lineRule="auto"/>
        <w:rPr>
          <w:rFonts w:asciiTheme="minorHAnsi" w:hAnsiTheme="minorHAnsi" w:cstheme="minorHAnsi"/>
          <w:sz w:val="22"/>
          <w:szCs w:val="22"/>
        </w:rPr>
      </w:pPr>
    </w:p>
    <w:p w14:paraId="2814317B" w14:textId="77777777" w:rsidR="00CA7163" w:rsidRPr="0075391D" w:rsidRDefault="00CA7163" w:rsidP="00CA7163">
      <w:pPr>
        <w:spacing w:after="1" w:line="256" w:lineRule="auto"/>
        <w:rPr>
          <w:rFonts w:asciiTheme="minorHAnsi" w:hAnsiTheme="minorHAnsi" w:cstheme="minorHAnsi"/>
          <w:sz w:val="22"/>
          <w:szCs w:val="22"/>
        </w:rPr>
      </w:pPr>
    </w:p>
    <w:p w14:paraId="29BAFC80" w14:textId="77777777" w:rsidR="00CA7163" w:rsidRPr="0075391D" w:rsidRDefault="00CA7163" w:rsidP="00CA7163">
      <w:pPr>
        <w:spacing w:after="1" w:line="256" w:lineRule="auto"/>
        <w:rPr>
          <w:rFonts w:asciiTheme="minorHAnsi" w:hAnsiTheme="minorHAnsi" w:cstheme="minorHAnsi"/>
          <w:sz w:val="22"/>
          <w:szCs w:val="22"/>
        </w:rPr>
      </w:pPr>
    </w:p>
    <w:p w14:paraId="0575728D" w14:textId="77777777" w:rsidR="00CA7163" w:rsidRPr="0075391D" w:rsidRDefault="00CA7163" w:rsidP="00CA7163">
      <w:pPr>
        <w:pStyle w:val="Heading1"/>
        <w:ind w:left="243"/>
        <w:rPr>
          <w:rFonts w:asciiTheme="minorHAnsi" w:hAnsiTheme="minorHAnsi" w:cstheme="minorHAnsi"/>
          <w:color w:val="002060"/>
          <w:sz w:val="22"/>
          <w:szCs w:val="22"/>
        </w:rPr>
      </w:pPr>
      <w:bookmarkStart w:id="4" w:name="_Toc197080072"/>
      <w:r w:rsidRPr="0075391D">
        <w:rPr>
          <w:rFonts w:asciiTheme="minorHAnsi" w:hAnsiTheme="minorHAnsi" w:cstheme="minorHAnsi"/>
          <w:color w:val="002060"/>
          <w:sz w:val="22"/>
          <w:szCs w:val="22"/>
        </w:rPr>
        <w:lastRenderedPageBreak/>
        <w:t>TEAM LUNCH</w:t>
      </w:r>
      <w:bookmarkEnd w:id="4"/>
      <w:r w:rsidRPr="0075391D">
        <w:rPr>
          <w:rFonts w:asciiTheme="minorHAnsi" w:hAnsiTheme="minorHAnsi" w:cstheme="minorHAnsi"/>
          <w:color w:val="002060"/>
          <w:sz w:val="22"/>
          <w:szCs w:val="22"/>
        </w:rPr>
        <w:t xml:space="preserve"> </w:t>
      </w:r>
    </w:p>
    <w:p w14:paraId="05B8399B" w14:textId="2216A409" w:rsidR="00CA7163" w:rsidRPr="0075391D" w:rsidRDefault="00BF158B" w:rsidP="00CA7163">
      <w:pPr>
        <w:ind w:left="233"/>
        <w:rPr>
          <w:rFonts w:asciiTheme="minorHAnsi" w:hAnsiTheme="minorHAnsi" w:cstheme="minorHAnsi"/>
          <w:sz w:val="22"/>
          <w:szCs w:val="22"/>
        </w:rPr>
      </w:pPr>
      <w:r w:rsidRPr="0075391D">
        <w:rPr>
          <w:rFonts w:asciiTheme="minorHAnsi" w:hAnsiTheme="minorHAnsi" w:cstheme="minorHAnsi"/>
          <w:sz w:val="22"/>
          <w:szCs w:val="22"/>
        </w:rPr>
        <w:t>PARKAR</w:t>
      </w:r>
      <w:r w:rsidR="00CA7163" w:rsidRPr="0075391D">
        <w:rPr>
          <w:rFonts w:asciiTheme="minorHAnsi" w:hAnsiTheme="minorHAnsi" w:cstheme="minorHAnsi"/>
          <w:sz w:val="22"/>
          <w:szCs w:val="22"/>
        </w:rPr>
        <w:t xml:space="preserve"> believes in building an organization culture that operates on healthy and cohesive performing teams. As a step towards the same, every team in the organization is entitled Team Lunch. The budget for the same is to the tune of Rs.500 per person per quarter (inclusive of taxes).  </w:t>
      </w:r>
    </w:p>
    <w:p w14:paraId="0786B37F" w14:textId="77777777" w:rsidR="00CA7163" w:rsidRPr="0075391D" w:rsidRDefault="00CA7163" w:rsidP="00CA7163">
      <w:pPr>
        <w:spacing w:line="259" w:lineRule="auto"/>
        <w:ind w:left="248"/>
        <w:rPr>
          <w:rFonts w:asciiTheme="minorHAnsi" w:hAnsiTheme="minorHAnsi" w:cstheme="minorHAnsi"/>
          <w:sz w:val="22"/>
          <w:szCs w:val="22"/>
        </w:rPr>
      </w:pPr>
      <w:r w:rsidRPr="0075391D">
        <w:rPr>
          <w:rFonts w:asciiTheme="minorHAnsi" w:hAnsiTheme="minorHAnsi" w:cstheme="minorHAnsi"/>
          <w:sz w:val="22"/>
          <w:szCs w:val="22"/>
        </w:rPr>
        <w:t xml:space="preserve"> </w:t>
      </w:r>
    </w:p>
    <w:p w14:paraId="55A0CDDA" w14:textId="77777777" w:rsidR="00CA7163" w:rsidRPr="0075391D" w:rsidRDefault="00CA7163" w:rsidP="00CA7163">
      <w:pPr>
        <w:spacing w:after="40"/>
        <w:ind w:left="233"/>
        <w:rPr>
          <w:rFonts w:asciiTheme="minorHAnsi" w:hAnsiTheme="minorHAnsi" w:cstheme="minorHAnsi"/>
          <w:b/>
          <w:sz w:val="22"/>
          <w:szCs w:val="22"/>
        </w:rPr>
      </w:pPr>
      <w:r w:rsidRPr="0075391D">
        <w:rPr>
          <w:rFonts w:asciiTheme="minorHAnsi" w:hAnsiTheme="minorHAnsi" w:cstheme="minorHAnsi"/>
          <w:b/>
          <w:i/>
          <w:sz w:val="22"/>
          <w:szCs w:val="22"/>
        </w:rPr>
        <w:t xml:space="preserve">Note:  </w:t>
      </w:r>
    </w:p>
    <w:p w14:paraId="1505FF50" w14:textId="54D3E4C2" w:rsidR="00CA7163" w:rsidRPr="0075391D" w:rsidRDefault="00D57E48" w:rsidP="00D57E48">
      <w:pPr>
        <w:pStyle w:val="ListParagraph"/>
        <w:numPr>
          <w:ilvl w:val="0"/>
          <w:numId w:val="6"/>
        </w:numPr>
        <w:spacing w:after="49" w:line="259" w:lineRule="auto"/>
        <w:jc w:val="both"/>
        <w:rPr>
          <w:rFonts w:asciiTheme="minorHAnsi" w:hAnsiTheme="minorHAnsi" w:cstheme="minorHAnsi"/>
          <w:sz w:val="22"/>
          <w:szCs w:val="22"/>
        </w:rPr>
      </w:pPr>
      <w:r w:rsidRPr="0075391D">
        <w:rPr>
          <w:rFonts w:asciiTheme="minorHAnsi" w:hAnsiTheme="minorHAnsi" w:cstheme="minorHAnsi"/>
          <w:sz w:val="22"/>
          <w:szCs w:val="22"/>
        </w:rPr>
        <w:t>The team</w:t>
      </w:r>
      <w:r w:rsidR="00CA7163" w:rsidRPr="0075391D">
        <w:rPr>
          <w:rFonts w:asciiTheme="minorHAnsi" w:hAnsiTheme="minorHAnsi" w:cstheme="minorHAnsi"/>
          <w:sz w:val="22"/>
          <w:szCs w:val="22"/>
        </w:rPr>
        <w:t xml:space="preserve"> cannot claim reimbursement for the Member who was not present for </w:t>
      </w:r>
      <w:r w:rsidRPr="0075391D">
        <w:rPr>
          <w:rFonts w:asciiTheme="minorHAnsi" w:hAnsiTheme="minorHAnsi" w:cstheme="minorHAnsi"/>
          <w:sz w:val="22"/>
          <w:szCs w:val="22"/>
        </w:rPr>
        <w:t>the team</w:t>
      </w:r>
      <w:r w:rsidR="00CA7163" w:rsidRPr="0075391D">
        <w:rPr>
          <w:rFonts w:asciiTheme="minorHAnsi" w:hAnsiTheme="minorHAnsi" w:cstheme="minorHAnsi"/>
          <w:sz w:val="22"/>
          <w:szCs w:val="22"/>
        </w:rPr>
        <w:t xml:space="preserve"> lunch / dinner; it will be calculated on </w:t>
      </w:r>
      <w:r w:rsidRPr="0075391D">
        <w:rPr>
          <w:rFonts w:asciiTheme="minorHAnsi" w:hAnsiTheme="minorHAnsi" w:cstheme="minorHAnsi"/>
          <w:sz w:val="22"/>
          <w:szCs w:val="22"/>
        </w:rPr>
        <w:t>a per</w:t>
      </w:r>
      <w:r w:rsidR="00CA7163" w:rsidRPr="0075391D">
        <w:rPr>
          <w:rFonts w:asciiTheme="minorHAnsi" w:hAnsiTheme="minorHAnsi" w:cstheme="minorHAnsi"/>
          <w:sz w:val="22"/>
          <w:szCs w:val="22"/>
        </w:rPr>
        <w:t xml:space="preserve"> head basis. </w:t>
      </w:r>
    </w:p>
    <w:p w14:paraId="22204EBF" w14:textId="77777777" w:rsidR="00CA7163" w:rsidRPr="0075391D" w:rsidRDefault="00CA7163" w:rsidP="00D57E48">
      <w:pPr>
        <w:pStyle w:val="ListParagraph"/>
        <w:numPr>
          <w:ilvl w:val="0"/>
          <w:numId w:val="6"/>
        </w:numPr>
        <w:spacing w:after="160" w:line="259" w:lineRule="auto"/>
        <w:jc w:val="both"/>
        <w:rPr>
          <w:rFonts w:asciiTheme="minorHAnsi" w:hAnsiTheme="minorHAnsi" w:cstheme="minorHAnsi"/>
          <w:sz w:val="22"/>
          <w:szCs w:val="22"/>
        </w:rPr>
      </w:pPr>
      <w:r w:rsidRPr="0075391D">
        <w:rPr>
          <w:rFonts w:asciiTheme="minorHAnsi" w:hAnsiTheme="minorHAnsi" w:cstheme="minorHAnsi"/>
          <w:sz w:val="22"/>
          <w:szCs w:val="22"/>
        </w:rPr>
        <w:t xml:space="preserve">Expenses incurred towards alcoholic beverages will not be reimbursed. </w:t>
      </w:r>
    </w:p>
    <w:p w14:paraId="4C79AF15" w14:textId="7084AAB0" w:rsidR="00CA7163" w:rsidRPr="0075391D" w:rsidRDefault="00D57E48" w:rsidP="00D57E48">
      <w:pPr>
        <w:pStyle w:val="ListParagraph"/>
        <w:numPr>
          <w:ilvl w:val="0"/>
          <w:numId w:val="6"/>
        </w:numPr>
        <w:spacing w:after="49" w:line="259" w:lineRule="auto"/>
        <w:jc w:val="both"/>
        <w:rPr>
          <w:rFonts w:asciiTheme="minorHAnsi" w:hAnsiTheme="minorHAnsi" w:cstheme="minorHAnsi"/>
          <w:sz w:val="22"/>
          <w:szCs w:val="22"/>
        </w:rPr>
      </w:pPr>
      <w:r w:rsidRPr="0075391D">
        <w:rPr>
          <w:rFonts w:asciiTheme="minorHAnsi" w:hAnsiTheme="minorHAnsi" w:cstheme="minorHAnsi"/>
          <w:sz w:val="22"/>
          <w:szCs w:val="22"/>
        </w:rPr>
        <w:t>Employees</w:t>
      </w:r>
      <w:r w:rsidR="00CA7163" w:rsidRPr="0075391D">
        <w:rPr>
          <w:rFonts w:asciiTheme="minorHAnsi" w:hAnsiTheme="minorHAnsi" w:cstheme="minorHAnsi"/>
          <w:sz w:val="22"/>
          <w:szCs w:val="22"/>
        </w:rPr>
        <w:t xml:space="preserve"> should make their own transportation arrangements for any team lunch event.</w:t>
      </w:r>
    </w:p>
    <w:p w14:paraId="733E8D38" w14:textId="77777777" w:rsidR="00CA7163" w:rsidRPr="0075391D" w:rsidRDefault="00CA7163" w:rsidP="00D57E48">
      <w:pPr>
        <w:pStyle w:val="ListParagraph"/>
        <w:numPr>
          <w:ilvl w:val="0"/>
          <w:numId w:val="6"/>
        </w:numPr>
        <w:spacing w:after="49" w:line="259" w:lineRule="auto"/>
        <w:jc w:val="both"/>
        <w:rPr>
          <w:rFonts w:asciiTheme="minorHAnsi" w:hAnsiTheme="minorHAnsi" w:cstheme="minorHAnsi"/>
          <w:sz w:val="22"/>
          <w:szCs w:val="22"/>
        </w:rPr>
      </w:pPr>
      <w:r w:rsidRPr="0075391D">
        <w:rPr>
          <w:rFonts w:asciiTheme="minorHAnsi" w:hAnsiTheme="minorHAnsi" w:cstheme="minorHAnsi"/>
          <w:sz w:val="22"/>
          <w:szCs w:val="22"/>
        </w:rPr>
        <w:t xml:space="preserve">Only L1/L2 Manager can claim for Team Lunch reimbursement.  </w:t>
      </w:r>
    </w:p>
    <w:p w14:paraId="41BCA052" w14:textId="7ABCB898" w:rsidR="00CA7163" w:rsidRPr="0075391D" w:rsidRDefault="00D57E48" w:rsidP="00D57E48">
      <w:pPr>
        <w:pStyle w:val="ListParagraph"/>
        <w:numPr>
          <w:ilvl w:val="0"/>
          <w:numId w:val="6"/>
        </w:numPr>
        <w:spacing w:after="49" w:line="259" w:lineRule="auto"/>
        <w:jc w:val="both"/>
        <w:rPr>
          <w:rFonts w:asciiTheme="minorHAnsi" w:hAnsiTheme="minorHAnsi" w:cstheme="minorHAnsi"/>
          <w:sz w:val="22"/>
          <w:szCs w:val="22"/>
        </w:rPr>
      </w:pPr>
      <w:r w:rsidRPr="0075391D">
        <w:rPr>
          <w:rFonts w:asciiTheme="minorHAnsi" w:hAnsiTheme="minorHAnsi" w:cstheme="minorHAnsi"/>
          <w:sz w:val="22"/>
          <w:szCs w:val="22"/>
        </w:rPr>
        <w:t>Employee</w:t>
      </w:r>
      <w:ins w:id="5" w:author="Kiran Satpute" w:date="2024-01-10T19:34:00Z">
        <w:r w:rsidR="00070575" w:rsidRPr="0075391D">
          <w:rPr>
            <w:rFonts w:asciiTheme="minorHAnsi" w:hAnsiTheme="minorHAnsi" w:cstheme="minorHAnsi"/>
            <w:sz w:val="22"/>
            <w:szCs w:val="22"/>
          </w:rPr>
          <w:t xml:space="preserve"> </w:t>
        </w:r>
      </w:ins>
      <w:r w:rsidR="00CA7163" w:rsidRPr="0075391D">
        <w:rPr>
          <w:rFonts w:asciiTheme="minorHAnsi" w:hAnsiTheme="minorHAnsi" w:cstheme="minorHAnsi"/>
          <w:sz w:val="22"/>
          <w:szCs w:val="22"/>
        </w:rPr>
        <w:t xml:space="preserve">can only claim for a Team member after his/her Date of Joining </w:t>
      </w:r>
    </w:p>
    <w:p w14:paraId="7C5F30BE" w14:textId="1277D965" w:rsidR="00CA7163" w:rsidRPr="0075391D" w:rsidRDefault="00CA7163" w:rsidP="00D57E48">
      <w:pPr>
        <w:pStyle w:val="ListParagraph"/>
        <w:numPr>
          <w:ilvl w:val="0"/>
          <w:numId w:val="6"/>
        </w:numPr>
        <w:spacing w:after="49" w:line="259" w:lineRule="auto"/>
        <w:jc w:val="both"/>
        <w:rPr>
          <w:rFonts w:asciiTheme="minorHAnsi" w:hAnsiTheme="minorHAnsi" w:cstheme="minorHAnsi"/>
          <w:sz w:val="22"/>
          <w:szCs w:val="22"/>
        </w:rPr>
      </w:pPr>
      <w:r w:rsidRPr="0075391D">
        <w:rPr>
          <w:rFonts w:asciiTheme="minorHAnsi" w:hAnsiTheme="minorHAnsi" w:cstheme="minorHAnsi"/>
          <w:sz w:val="22"/>
          <w:szCs w:val="22"/>
        </w:rPr>
        <w:t xml:space="preserve">Claims should contain the name of </w:t>
      </w:r>
      <w:r w:rsidR="004662DF" w:rsidRPr="0075391D">
        <w:rPr>
          <w:rFonts w:asciiTheme="minorHAnsi" w:hAnsiTheme="minorHAnsi" w:cstheme="minorHAnsi"/>
          <w:sz w:val="22"/>
          <w:szCs w:val="22"/>
        </w:rPr>
        <w:t>Employee</w:t>
      </w:r>
      <w:r w:rsidRPr="0075391D">
        <w:rPr>
          <w:rFonts w:asciiTheme="minorHAnsi" w:hAnsiTheme="minorHAnsi" w:cstheme="minorHAnsi"/>
          <w:sz w:val="22"/>
          <w:szCs w:val="22"/>
        </w:rPr>
        <w:t xml:space="preserve">’s availing the benefit and the month in which the Team has availed the benefit. </w:t>
      </w:r>
    </w:p>
    <w:p w14:paraId="6ADDE9BF" w14:textId="77777777" w:rsidR="00CA7163" w:rsidRPr="0075391D" w:rsidRDefault="00CA7163" w:rsidP="00D57E48">
      <w:pPr>
        <w:pStyle w:val="ListParagraph"/>
        <w:numPr>
          <w:ilvl w:val="0"/>
          <w:numId w:val="6"/>
        </w:numPr>
        <w:spacing w:after="49" w:line="259" w:lineRule="auto"/>
        <w:jc w:val="both"/>
        <w:rPr>
          <w:rFonts w:asciiTheme="minorHAnsi" w:hAnsiTheme="minorHAnsi" w:cstheme="minorHAnsi"/>
          <w:sz w:val="22"/>
          <w:szCs w:val="22"/>
        </w:rPr>
      </w:pPr>
      <w:r w:rsidRPr="0075391D">
        <w:rPr>
          <w:rFonts w:asciiTheme="minorHAnsi" w:hAnsiTheme="minorHAnsi" w:cstheme="minorHAnsi"/>
          <w:sz w:val="22"/>
          <w:szCs w:val="22"/>
        </w:rPr>
        <w:t xml:space="preserve">This benefit cannot be rolled over or combined with any other quarter. </w:t>
      </w:r>
    </w:p>
    <w:p w14:paraId="5E5D46FC" w14:textId="77777777" w:rsidR="00CA7163" w:rsidRPr="0075391D" w:rsidRDefault="00CA7163" w:rsidP="00D57E48">
      <w:pPr>
        <w:pStyle w:val="ListParagraph"/>
        <w:numPr>
          <w:ilvl w:val="0"/>
          <w:numId w:val="6"/>
        </w:numPr>
        <w:spacing w:after="49" w:line="259" w:lineRule="auto"/>
        <w:jc w:val="both"/>
        <w:rPr>
          <w:rFonts w:asciiTheme="minorHAnsi" w:hAnsiTheme="minorHAnsi" w:cstheme="minorHAnsi"/>
          <w:sz w:val="22"/>
          <w:szCs w:val="22"/>
        </w:rPr>
      </w:pPr>
      <w:r w:rsidRPr="0075391D">
        <w:rPr>
          <w:rFonts w:asciiTheme="minorHAnsi" w:hAnsiTheme="minorHAnsi" w:cstheme="minorHAnsi"/>
          <w:sz w:val="22"/>
          <w:szCs w:val="22"/>
        </w:rPr>
        <w:t>This benefit can be claimed for only team lunches and not individual expenses.</w:t>
      </w:r>
    </w:p>
    <w:p w14:paraId="3B792277" w14:textId="77777777" w:rsidR="00CA7163" w:rsidRPr="0075391D" w:rsidRDefault="00CA7163" w:rsidP="00D57E48">
      <w:pPr>
        <w:pStyle w:val="ListParagraph"/>
        <w:numPr>
          <w:ilvl w:val="0"/>
          <w:numId w:val="6"/>
        </w:numPr>
        <w:spacing w:after="49" w:line="259" w:lineRule="auto"/>
        <w:jc w:val="both"/>
        <w:rPr>
          <w:rFonts w:asciiTheme="minorHAnsi" w:hAnsiTheme="minorHAnsi" w:cstheme="minorHAnsi"/>
          <w:sz w:val="22"/>
          <w:szCs w:val="22"/>
        </w:rPr>
      </w:pPr>
      <w:r w:rsidRPr="0075391D">
        <w:rPr>
          <w:rFonts w:asciiTheme="minorHAnsi" w:hAnsiTheme="minorHAnsi" w:cstheme="minorHAnsi"/>
          <w:sz w:val="22"/>
          <w:szCs w:val="22"/>
        </w:rPr>
        <w:t>Invoices to be submitted within 30 days from the payment receipt</w:t>
      </w:r>
    </w:p>
    <w:p w14:paraId="312BFECE" w14:textId="31E55998" w:rsidR="00CA7163" w:rsidRPr="0075391D" w:rsidRDefault="00CA7163" w:rsidP="00D57E48">
      <w:pPr>
        <w:pStyle w:val="ListParagraph"/>
        <w:numPr>
          <w:ilvl w:val="0"/>
          <w:numId w:val="6"/>
        </w:numPr>
        <w:spacing w:after="160" w:line="276" w:lineRule="auto"/>
        <w:jc w:val="both"/>
        <w:rPr>
          <w:rFonts w:asciiTheme="minorHAnsi" w:hAnsiTheme="minorHAnsi" w:cstheme="minorHAnsi"/>
          <w:sz w:val="22"/>
          <w:szCs w:val="22"/>
        </w:rPr>
      </w:pPr>
      <w:r w:rsidRPr="0075391D">
        <w:rPr>
          <w:rFonts w:asciiTheme="minorHAnsi" w:hAnsiTheme="minorHAnsi" w:cstheme="minorHAnsi"/>
          <w:sz w:val="22"/>
          <w:szCs w:val="22"/>
        </w:rPr>
        <w:t xml:space="preserve">Invoices without </w:t>
      </w:r>
      <w:r w:rsidR="00E632E8">
        <w:rPr>
          <w:rFonts w:asciiTheme="minorHAnsi" w:hAnsiTheme="minorHAnsi" w:cstheme="minorHAnsi"/>
          <w:sz w:val="22"/>
          <w:szCs w:val="22"/>
        </w:rPr>
        <w:t xml:space="preserve">a </w:t>
      </w:r>
      <w:r w:rsidRPr="0075391D">
        <w:rPr>
          <w:rFonts w:asciiTheme="minorHAnsi" w:hAnsiTheme="minorHAnsi" w:cstheme="minorHAnsi"/>
          <w:sz w:val="22"/>
          <w:szCs w:val="22"/>
        </w:rPr>
        <w:t>GST number will not be accepted</w:t>
      </w:r>
    </w:p>
    <w:p w14:paraId="208E4B27" w14:textId="3193A914" w:rsidR="00830E6B" w:rsidRPr="0075391D" w:rsidRDefault="000F3691" w:rsidP="00134246">
      <w:pPr>
        <w:pStyle w:val="Heading1"/>
        <w:jc w:val="both"/>
        <w:rPr>
          <w:rFonts w:asciiTheme="minorHAnsi" w:hAnsiTheme="minorHAnsi" w:cstheme="minorHAnsi"/>
        </w:rPr>
      </w:pPr>
      <w:bookmarkStart w:id="6" w:name="_Toc197080073"/>
      <w:r w:rsidRPr="0075391D">
        <w:rPr>
          <w:rFonts w:asciiTheme="minorHAnsi" w:hAnsiTheme="minorHAnsi" w:cstheme="minorHAnsi"/>
        </w:rPr>
        <w:t>REWARDS &amp; RECOGNITION: ELITE ACHIEVERS</w:t>
      </w:r>
      <w:bookmarkEnd w:id="6"/>
    </w:p>
    <w:p w14:paraId="5A80DA3A" w14:textId="54E14093" w:rsidR="009B4FB7" w:rsidRPr="0075391D" w:rsidRDefault="009B4FB7" w:rsidP="009B4FB7">
      <w:pPr>
        <w:rPr>
          <w:rFonts w:asciiTheme="minorHAnsi" w:hAnsiTheme="minorHAnsi" w:cstheme="minorHAnsi"/>
          <w:color w:val="0D0D0D"/>
          <w:shd w:val="clear" w:color="auto" w:fill="FFFFFF"/>
        </w:rPr>
      </w:pPr>
      <w:r w:rsidRPr="0075391D">
        <w:rPr>
          <w:rFonts w:asciiTheme="minorHAnsi" w:hAnsiTheme="minorHAnsi" w:cstheme="minorHAnsi"/>
          <w:color w:val="0D0D0D"/>
          <w:shd w:val="clear" w:color="auto" w:fill="FFFFFF"/>
        </w:rPr>
        <w:t>At Parkar, we believe in celebrating achievements, fostering a culture of appreciation, and recognizing contributions that align with our values and goals. Our Rewards &amp; Recognition (R&amp;R) framework includes monetary and non-monetary acknowledgments to appreciate employee performance and impact.</w:t>
      </w:r>
    </w:p>
    <w:p w14:paraId="1C40B891" w14:textId="77777777" w:rsidR="009B4FB7" w:rsidRPr="0075391D" w:rsidRDefault="009B4FB7" w:rsidP="009B4FB7">
      <w:pPr>
        <w:rPr>
          <w:rFonts w:asciiTheme="minorHAnsi" w:hAnsiTheme="minorHAnsi" w:cstheme="minorHAnsi"/>
          <w:color w:val="0D0D0D"/>
          <w:shd w:val="clear" w:color="auto" w:fill="FFFFFF"/>
        </w:rPr>
      </w:pPr>
    </w:p>
    <w:p w14:paraId="79F54FD0" w14:textId="5700A526" w:rsidR="009B4FB7" w:rsidRPr="0075391D" w:rsidRDefault="009B4FB7" w:rsidP="009B4FB7">
      <w:pPr>
        <w:rPr>
          <w:rFonts w:asciiTheme="minorHAnsi" w:hAnsiTheme="minorHAnsi" w:cstheme="minorHAnsi"/>
          <w:color w:val="0D0D0D"/>
          <w:shd w:val="clear" w:color="auto" w:fill="FFFFFF"/>
        </w:rPr>
      </w:pPr>
      <w:r w:rsidRPr="0075391D">
        <w:rPr>
          <w:rFonts w:asciiTheme="minorHAnsi" w:hAnsiTheme="minorHAnsi" w:cstheme="minorHAnsi"/>
          <w:color w:val="0D0D0D"/>
          <w:shd w:val="clear" w:color="auto" w:fill="FFFFFF"/>
        </w:rPr>
        <w:t>All recognitions—whether on-the-spot, milestone-based, or performance-linked—are disbursed via our virtual platform, Elite Achievers, which serves as the centralized system for both monetary and non-monetary recognition:</w:t>
      </w:r>
    </w:p>
    <w:p w14:paraId="5303E728" w14:textId="77777777" w:rsidR="009B4FB7" w:rsidRPr="0075391D" w:rsidRDefault="009B4FB7" w:rsidP="009B4FB7">
      <w:pPr>
        <w:rPr>
          <w:rFonts w:asciiTheme="minorHAnsi" w:hAnsiTheme="minorHAnsi" w:cstheme="minorHAnsi"/>
          <w:color w:val="0D0D0D"/>
          <w:shd w:val="clear" w:color="auto" w:fill="FFFFFF"/>
        </w:rPr>
      </w:pPr>
    </w:p>
    <w:p w14:paraId="57C7C877" w14:textId="64C3D584" w:rsidR="009B4FB7" w:rsidRPr="0075391D" w:rsidRDefault="009B4FB7" w:rsidP="009B4FB7">
      <w:pPr>
        <w:rPr>
          <w:rFonts w:asciiTheme="minorHAnsi" w:hAnsiTheme="minorHAnsi" w:cstheme="minorHAnsi"/>
          <w:color w:val="0D0D0D"/>
          <w:shd w:val="clear" w:color="auto" w:fill="FFFFFF"/>
        </w:rPr>
      </w:pPr>
      <w:r w:rsidRPr="0075391D">
        <w:rPr>
          <w:rFonts w:asciiTheme="minorHAnsi" w:hAnsiTheme="minorHAnsi" w:cstheme="minorHAnsi"/>
          <w:b/>
          <w:bCs/>
          <w:color w:val="0D0D0D"/>
          <w:shd w:val="clear" w:color="auto" w:fill="FFFFFF"/>
        </w:rPr>
        <w:t>1. Non-Monetary Recognition:</w:t>
      </w:r>
      <w:r w:rsidRPr="0075391D">
        <w:rPr>
          <w:rFonts w:asciiTheme="minorHAnsi" w:hAnsiTheme="minorHAnsi" w:cstheme="minorHAnsi"/>
          <w:color w:val="0D0D0D"/>
          <w:shd w:val="clear" w:color="auto" w:fill="FFFFFF"/>
        </w:rPr>
        <w:t xml:space="preserve"> </w:t>
      </w:r>
      <w:r w:rsidR="0090693C" w:rsidRPr="0075391D">
        <w:rPr>
          <w:rFonts w:asciiTheme="minorHAnsi" w:hAnsiTheme="minorHAnsi" w:cstheme="minorHAnsi"/>
          <w:color w:val="0D0D0D"/>
          <w:shd w:val="clear" w:color="auto" w:fill="FFFFFF"/>
        </w:rPr>
        <w:t>Peer-to-Peer</w:t>
      </w:r>
      <w:r w:rsidRPr="0075391D">
        <w:rPr>
          <w:rFonts w:asciiTheme="minorHAnsi" w:hAnsiTheme="minorHAnsi" w:cstheme="minorHAnsi"/>
          <w:color w:val="0D0D0D"/>
          <w:shd w:val="clear" w:color="auto" w:fill="FFFFFF"/>
        </w:rPr>
        <w:t xml:space="preserve"> appreciations and certificates </w:t>
      </w:r>
      <w:r w:rsidR="00C530F5">
        <w:rPr>
          <w:rFonts w:asciiTheme="minorHAnsi" w:hAnsiTheme="minorHAnsi" w:cstheme="minorHAnsi"/>
          <w:color w:val="0D0D0D"/>
          <w:shd w:val="clear" w:color="auto" w:fill="FFFFFF"/>
        </w:rPr>
        <w:t>acknowledging</w:t>
      </w:r>
      <w:r w:rsidRPr="0075391D">
        <w:rPr>
          <w:rFonts w:asciiTheme="minorHAnsi" w:hAnsiTheme="minorHAnsi" w:cstheme="minorHAnsi"/>
          <w:color w:val="0D0D0D"/>
          <w:shd w:val="clear" w:color="auto" w:fill="FFFFFF"/>
        </w:rPr>
        <w:t xml:space="preserve"> exemplary contributions.</w:t>
      </w:r>
    </w:p>
    <w:p w14:paraId="26625C64" w14:textId="77777777" w:rsidR="009B4FB7" w:rsidRPr="0075391D" w:rsidRDefault="009B4FB7" w:rsidP="009B4FB7">
      <w:pPr>
        <w:rPr>
          <w:rFonts w:asciiTheme="minorHAnsi" w:hAnsiTheme="minorHAnsi" w:cstheme="minorHAnsi"/>
          <w:color w:val="0D0D0D"/>
          <w:shd w:val="clear" w:color="auto" w:fill="FFFFFF"/>
        </w:rPr>
      </w:pPr>
    </w:p>
    <w:p w14:paraId="267F3608" w14:textId="5A7880B5" w:rsidR="009B4FB7" w:rsidRPr="0075391D" w:rsidRDefault="009B4FB7" w:rsidP="009B4FB7">
      <w:pPr>
        <w:rPr>
          <w:rFonts w:asciiTheme="minorHAnsi" w:hAnsiTheme="minorHAnsi" w:cstheme="minorHAnsi"/>
          <w:color w:val="0D0D0D"/>
          <w:shd w:val="clear" w:color="auto" w:fill="FFFFFF"/>
        </w:rPr>
      </w:pPr>
      <w:r w:rsidRPr="0075391D">
        <w:rPr>
          <w:rFonts w:asciiTheme="minorHAnsi" w:hAnsiTheme="minorHAnsi" w:cstheme="minorHAnsi"/>
          <w:b/>
          <w:bCs/>
          <w:color w:val="0D0D0D"/>
          <w:shd w:val="clear" w:color="auto" w:fill="FFFFFF"/>
        </w:rPr>
        <w:t>2. Monetary Recognition – Gems:</w:t>
      </w:r>
      <w:r w:rsidRPr="0075391D">
        <w:rPr>
          <w:rFonts w:asciiTheme="minorHAnsi" w:hAnsiTheme="minorHAnsi" w:cstheme="minorHAnsi"/>
          <w:color w:val="0D0D0D"/>
          <w:shd w:val="clear" w:color="auto" w:fill="FFFFFF"/>
        </w:rPr>
        <w:t xml:space="preserve"> Reward points (“Gems”) are </w:t>
      </w:r>
      <w:r w:rsidR="00253A0A">
        <w:rPr>
          <w:rFonts w:asciiTheme="minorHAnsi" w:hAnsiTheme="minorHAnsi" w:cstheme="minorHAnsi"/>
          <w:color w:val="0D0D0D"/>
          <w:shd w:val="clear" w:color="auto" w:fill="FFFFFF"/>
        </w:rPr>
        <w:t>grant</w:t>
      </w:r>
      <w:r w:rsidRPr="0075391D">
        <w:rPr>
          <w:rFonts w:asciiTheme="minorHAnsi" w:hAnsiTheme="minorHAnsi" w:cstheme="minorHAnsi"/>
          <w:color w:val="0D0D0D"/>
          <w:shd w:val="clear" w:color="auto" w:fill="FFFFFF"/>
        </w:rPr>
        <w:t xml:space="preserve">ed for impactful performance. These Gems can be accumulated and redeemed </w:t>
      </w:r>
      <w:r w:rsidR="00253A0A">
        <w:rPr>
          <w:rFonts w:asciiTheme="minorHAnsi" w:hAnsiTheme="minorHAnsi" w:cstheme="minorHAnsi"/>
          <w:color w:val="0D0D0D"/>
          <w:shd w:val="clear" w:color="auto" w:fill="FFFFFF"/>
        </w:rPr>
        <w:t>for</w:t>
      </w:r>
      <w:r w:rsidRPr="0075391D">
        <w:rPr>
          <w:rFonts w:asciiTheme="minorHAnsi" w:hAnsiTheme="minorHAnsi" w:cstheme="minorHAnsi"/>
          <w:color w:val="0D0D0D"/>
          <w:shd w:val="clear" w:color="auto" w:fill="FFFFFF"/>
        </w:rPr>
        <w:t xml:space="preserve"> a wide range of e-vouchers from leading brands and service providers via the Elite Achievers platform.</w:t>
      </w:r>
    </w:p>
    <w:p w14:paraId="7948923E" w14:textId="77777777" w:rsidR="009B4FB7" w:rsidRPr="0075391D" w:rsidRDefault="009B4FB7" w:rsidP="009B4FB7">
      <w:pPr>
        <w:rPr>
          <w:rFonts w:asciiTheme="minorHAnsi" w:hAnsiTheme="minorHAnsi" w:cstheme="minorHAnsi"/>
          <w:color w:val="0D0D0D"/>
          <w:shd w:val="clear" w:color="auto" w:fill="FFFFFF"/>
        </w:rPr>
      </w:pPr>
    </w:p>
    <w:p w14:paraId="4AD4A753" w14:textId="66EE1A55" w:rsidR="00851387" w:rsidRPr="00851387" w:rsidRDefault="00851387" w:rsidP="00851387">
      <w:pPr>
        <w:rPr>
          <w:rFonts w:asciiTheme="minorHAnsi" w:hAnsiTheme="minorHAnsi" w:cstheme="minorHAnsi"/>
          <w:color w:val="0D0D0D"/>
          <w:shd w:val="clear" w:color="auto" w:fill="FFFFFF"/>
        </w:rPr>
      </w:pPr>
      <w:r w:rsidRPr="00851387">
        <w:rPr>
          <w:rFonts w:asciiTheme="minorHAnsi" w:hAnsiTheme="minorHAnsi" w:cstheme="minorHAnsi"/>
          <w:color w:val="0D0D0D"/>
          <w:shd w:val="clear" w:color="auto" w:fill="FFFFFF"/>
        </w:rPr>
        <w:t xml:space="preserve">Please note that Gems granted through the Elite Achievers platform are </w:t>
      </w:r>
      <w:r>
        <w:rPr>
          <w:rFonts w:asciiTheme="minorHAnsi" w:hAnsiTheme="minorHAnsi" w:cstheme="minorHAnsi"/>
          <w:color w:val="0D0D0D"/>
          <w:shd w:val="clear" w:color="auto" w:fill="FFFFFF"/>
        </w:rPr>
        <w:t>n</w:t>
      </w:r>
      <w:r w:rsidRPr="00851387">
        <w:rPr>
          <w:rFonts w:asciiTheme="minorHAnsi" w:hAnsiTheme="minorHAnsi" w:cstheme="minorHAnsi"/>
          <w:color w:val="0D0D0D"/>
          <w:shd w:val="clear" w:color="auto" w:fill="FFFFFF"/>
        </w:rPr>
        <w:t xml:space="preserve">on-CTC benefits. </w:t>
      </w:r>
    </w:p>
    <w:p w14:paraId="5B23FF41" w14:textId="77777777" w:rsidR="00851387" w:rsidRPr="00851387" w:rsidRDefault="00851387" w:rsidP="00851387">
      <w:pPr>
        <w:rPr>
          <w:rFonts w:asciiTheme="minorHAnsi" w:hAnsiTheme="minorHAnsi" w:cstheme="minorHAnsi"/>
          <w:color w:val="0D0D0D"/>
          <w:shd w:val="clear" w:color="auto" w:fill="FFFFFF"/>
        </w:rPr>
      </w:pPr>
    </w:p>
    <w:p w14:paraId="2ABFCC04" w14:textId="70B612ED" w:rsidR="0075391D" w:rsidRDefault="00851387" w:rsidP="00851387">
      <w:pPr>
        <w:rPr>
          <w:rFonts w:asciiTheme="minorHAnsi" w:hAnsiTheme="minorHAnsi" w:cstheme="minorHAnsi"/>
          <w:color w:val="0D0D0D"/>
          <w:shd w:val="clear" w:color="auto" w:fill="FFFFFF"/>
        </w:rPr>
      </w:pPr>
      <w:r w:rsidRPr="00851387">
        <w:rPr>
          <w:rFonts w:asciiTheme="minorHAnsi" w:hAnsiTheme="minorHAnsi" w:cstheme="minorHAnsi"/>
          <w:color w:val="0D0D0D"/>
          <w:shd w:val="clear" w:color="auto" w:fill="FFFFFF"/>
        </w:rPr>
        <w:t xml:space="preserve">Per the prevailing Indian income tax laws, all financial perks are taxable under the </w:t>
      </w:r>
      <w:r w:rsidR="005F27A8">
        <w:rPr>
          <w:rFonts w:asciiTheme="minorHAnsi" w:hAnsiTheme="minorHAnsi" w:cstheme="minorHAnsi"/>
          <w:color w:val="0D0D0D"/>
          <w:shd w:val="clear" w:color="auto" w:fill="FFFFFF"/>
        </w:rPr>
        <w:t>applicable</w:t>
      </w:r>
      <w:r w:rsidRPr="00851387">
        <w:rPr>
          <w:rFonts w:asciiTheme="minorHAnsi" w:hAnsiTheme="minorHAnsi" w:cstheme="minorHAnsi"/>
          <w:color w:val="0D0D0D"/>
          <w:shd w:val="clear" w:color="auto" w:fill="FFFFFF"/>
        </w:rPr>
        <w:t xml:space="preserve"> Tax Regimes. The net tax impact on the employee may vary based on their chosen tax regime and overall income structure.</w:t>
      </w:r>
    </w:p>
    <w:p w14:paraId="710FA6B3" w14:textId="77777777" w:rsidR="00F804A9" w:rsidRDefault="00F804A9" w:rsidP="009B4FB7">
      <w:pPr>
        <w:rPr>
          <w:rFonts w:asciiTheme="minorHAnsi" w:hAnsiTheme="minorHAnsi" w:cstheme="minorHAnsi"/>
          <w:color w:val="0D0D0D"/>
          <w:shd w:val="clear" w:color="auto" w:fill="FFFFFF"/>
        </w:rPr>
      </w:pPr>
    </w:p>
    <w:p w14:paraId="1AB6478D" w14:textId="77777777" w:rsidR="00F804A9" w:rsidRDefault="00F804A9" w:rsidP="009B4FB7">
      <w:pPr>
        <w:rPr>
          <w:rFonts w:asciiTheme="minorHAnsi" w:hAnsiTheme="minorHAnsi" w:cstheme="minorHAnsi"/>
          <w:color w:val="0D0D0D"/>
          <w:shd w:val="clear" w:color="auto" w:fill="FFFFFF"/>
        </w:rPr>
      </w:pPr>
    </w:p>
    <w:p w14:paraId="576A7CFC" w14:textId="77777777" w:rsidR="00F804A9" w:rsidRDefault="00F804A9" w:rsidP="009B4FB7">
      <w:pPr>
        <w:rPr>
          <w:rFonts w:asciiTheme="minorHAnsi" w:hAnsiTheme="minorHAnsi" w:cstheme="minorHAnsi"/>
          <w:color w:val="0D0D0D"/>
          <w:shd w:val="clear" w:color="auto" w:fill="FFFFFF"/>
        </w:rPr>
      </w:pPr>
    </w:p>
    <w:p w14:paraId="7409E4E7" w14:textId="77777777" w:rsidR="00F804A9" w:rsidRPr="0075391D" w:rsidRDefault="00F804A9" w:rsidP="009B4FB7">
      <w:pPr>
        <w:rPr>
          <w:rFonts w:asciiTheme="minorHAnsi" w:hAnsiTheme="minorHAnsi" w:cstheme="minorHAnsi"/>
          <w:color w:val="0D0D0D"/>
          <w:shd w:val="clear" w:color="auto" w:fill="FFFFFF"/>
        </w:rPr>
      </w:pPr>
    </w:p>
    <w:p w14:paraId="3D30A0E0" w14:textId="4DC6B122" w:rsidR="00134246" w:rsidRPr="0075391D" w:rsidRDefault="000F3691" w:rsidP="00830E6B">
      <w:pPr>
        <w:pStyle w:val="Heading1"/>
        <w:rPr>
          <w:rFonts w:asciiTheme="minorHAnsi" w:hAnsiTheme="minorHAnsi" w:cstheme="minorHAnsi"/>
          <w:b w:val="0"/>
          <w:bCs w:val="0"/>
        </w:rPr>
      </w:pPr>
      <w:bookmarkStart w:id="7" w:name="_Toc197080074"/>
      <w:r w:rsidRPr="0075391D">
        <w:rPr>
          <w:rFonts w:asciiTheme="minorHAnsi" w:hAnsiTheme="minorHAnsi" w:cstheme="minorHAnsi"/>
        </w:rPr>
        <w:lastRenderedPageBreak/>
        <w:t>PROMOTION BENEFITS</w:t>
      </w:r>
      <w:bookmarkEnd w:id="7"/>
    </w:p>
    <w:p w14:paraId="0D989183" w14:textId="77777777" w:rsidR="00134246" w:rsidRPr="0075391D" w:rsidRDefault="00134246" w:rsidP="00134246">
      <w:pPr>
        <w:ind w:right="-180"/>
        <w:jc w:val="both"/>
        <w:rPr>
          <w:rFonts w:asciiTheme="minorHAnsi" w:hAnsiTheme="minorHAnsi" w:cstheme="minorHAnsi"/>
          <w:color w:val="0D0D0D"/>
          <w:shd w:val="clear" w:color="auto" w:fill="FFFFFF"/>
        </w:rPr>
      </w:pPr>
      <w:r w:rsidRPr="0075391D">
        <w:rPr>
          <w:rFonts w:asciiTheme="minorHAnsi" w:hAnsiTheme="minorHAnsi" w:cstheme="minorHAnsi"/>
          <w:color w:val="0D0D0D"/>
          <w:shd w:val="clear" w:color="auto" w:fill="FFFFFF"/>
        </w:rPr>
        <w:t xml:space="preserve">At Parkar, we value the growth and development of our associates. As part of our commitment to recognizing and rewarding talent, we offer promotion benefits to associates who demonstrate exceptional performance and dedication to their roles. </w:t>
      </w:r>
    </w:p>
    <w:p w14:paraId="311303CA" w14:textId="77777777" w:rsidR="00134246" w:rsidRPr="0075391D" w:rsidRDefault="00134246" w:rsidP="00134246">
      <w:pPr>
        <w:jc w:val="both"/>
        <w:rPr>
          <w:rFonts w:asciiTheme="minorHAnsi" w:hAnsiTheme="minorHAnsi" w:cstheme="minorHAnsi"/>
          <w:color w:val="0D0D0D"/>
          <w:shd w:val="clear" w:color="auto" w:fill="FFFFFF"/>
        </w:rPr>
      </w:pPr>
      <w:r w:rsidRPr="0075391D">
        <w:rPr>
          <w:rFonts w:asciiTheme="minorHAnsi" w:hAnsiTheme="minorHAnsi" w:cstheme="minorHAnsi"/>
          <w:color w:val="0D0D0D"/>
          <w:shd w:val="clear" w:color="auto" w:fill="FFFFFF"/>
        </w:rPr>
        <w:t>The following policy outlines the additional benefits that promoted employees are entitled to receive.</w:t>
      </w:r>
    </w:p>
    <w:p w14:paraId="6FDF50F1" w14:textId="77777777" w:rsidR="00662A0E" w:rsidRPr="0075391D" w:rsidRDefault="00662A0E" w:rsidP="00134246">
      <w:pPr>
        <w:jc w:val="both"/>
        <w:rPr>
          <w:rFonts w:asciiTheme="minorHAnsi" w:hAnsiTheme="minorHAnsi" w:cstheme="minorHAnsi"/>
          <w:color w:val="0D0D0D"/>
          <w:shd w:val="clear" w:color="auto" w:fill="FFFFFF"/>
        </w:rPr>
      </w:pPr>
    </w:p>
    <w:p w14:paraId="418534E0" w14:textId="6F12ED7F" w:rsidR="00134246" w:rsidRPr="0075391D" w:rsidRDefault="00134246" w:rsidP="00247B03">
      <w:pPr>
        <w:pStyle w:val="ListParagraph"/>
        <w:numPr>
          <w:ilvl w:val="0"/>
          <w:numId w:val="10"/>
        </w:numPr>
        <w:ind w:right="-360"/>
        <w:jc w:val="both"/>
        <w:rPr>
          <w:rFonts w:asciiTheme="minorHAnsi" w:hAnsiTheme="minorHAnsi" w:cstheme="minorHAnsi"/>
          <w:b/>
          <w:bCs/>
          <w:sz w:val="22"/>
          <w:szCs w:val="22"/>
        </w:rPr>
      </w:pPr>
      <w:r w:rsidRPr="0075391D">
        <w:rPr>
          <w:rFonts w:asciiTheme="minorHAnsi" w:hAnsiTheme="minorHAnsi" w:cstheme="minorHAnsi"/>
          <w:b/>
          <w:bCs/>
          <w:sz w:val="22"/>
          <w:szCs w:val="22"/>
        </w:rPr>
        <w:t>Promotion Leave</w:t>
      </w:r>
    </w:p>
    <w:p w14:paraId="2E4A3CB5" w14:textId="77777777" w:rsidR="00134246" w:rsidRPr="0075391D" w:rsidRDefault="00134246" w:rsidP="00134246">
      <w:pPr>
        <w:rPr>
          <w:rFonts w:asciiTheme="minorHAnsi" w:hAnsiTheme="minorHAnsi" w:cstheme="minorHAnsi"/>
          <w:color w:val="0D0D0D"/>
          <w:shd w:val="clear" w:color="auto" w:fill="FFFFFF"/>
        </w:rPr>
      </w:pPr>
      <w:r w:rsidRPr="0075391D">
        <w:rPr>
          <w:rFonts w:asciiTheme="minorHAnsi" w:hAnsiTheme="minorHAnsi" w:cstheme="minorHAnsi"/>
          <w:color w:val="0D0D0D"/>
          <w:shd w:val="clear" w:color="auto" w:fill="FFFFFF"/>
        </w:rPr>
        <w:t>Associates who have been promoted are eligible for Promotion Leave, which grants them an additional 2 days of paid time off upon their promotion. This leave can be used at the discretion of the associate, who should inform their manager accordingly.</w:t>
      </w:r>
    </w:p>
    <w:p w14:paraId="7107C298" w14:textId="77777777" w:rsidR="00134246" w:rsidRPr="0075391D" w:rsidRDefault="00134246" w:rsidP="00247B03">
      <w:pPr>
        <w:pStyle w:val="ListParagraph"/>
        <w:numPr>
          <w:ilvl w:val="0"/>
          <w:numId w:val="10"/>
        </w:numPr>
        <w:ind w:right="-360"/>
        <w:jc w:val="both"/>
        <w:rPr>
          <w:rFonts w:asciiTheme="minorHAnsi" w:hAnsiTheme="minorHAnsi" w:cstheme="minorHAnsi"/>
          <w:b/>
          <w:bCs/>
          <w:sz w:val="22"/>
          <w:szCs w:val="22"/>
        </w:rPr>
      </w:pPr>
      <w:r w:rsidRPr="0075391D">
        <w:rPr>
          <w:rFonts w:asciiTheme="minorHAnsi" w:hAnsiTheme="minorHAnsi" w:cstheme="minorHAnsi"/>
          <w:b/>
          <w:bCs/>
          <w:sz w:val="22"/>
          <w:szCs w:val="22"/>
        </w:rPr>
        <w:t>Staycation Reimbursement</w:t>
      </w:r>
    </w:p>
    <w:p w14:paraId="51C12F10" w14:textId="399B1F86" w:rsidR="00134246" w:rsidRPr="0075391D" w:rsidRDefault="00134246" w:rsidP="00134246">
      <w:pPr>
        <w:ind w:right="-360"/>
        <w:jc w:val="both"/>
        <w:rPr>
          <w:rFonts w:asciiTheme="minorHAnsi" w:hAnsiTheme="minorHAnsi" w:cstheme="minorHAnsi"/>
          <w:sz w:val="22"/>
          <w:szCs w:val="22"/>
        </w:rPr>
      </w:pPr>
      <w:r w:rsidRPr="0075391D">
        <w:rPr>
          <w:rFonts w:asciiTheme="minorHAnsi" w:hAnsiTheme="minorHAnsi" w:cstheme="minorHAnsi"/>
          <w:sz w:val="22"/>
          <w:szCs w:val="22"/>
        </w:rPr>
        <w:t xml:space="preserve">Promoted associates can avail </w:t>
      </w:r>
      <w:r w:rsidR="00AA1A3F">
        <w:rPr>
          <w:rFonts w:asciiTheme="minorHAnsi" w:hAnsiTheme="minorHAnsi" w:cstheme="minorHAnsi"/>
          <w:sz w:val="22"/>
          <w:szCs w:val="22"/>
        </w:rPr>
        <w:t xml:space="preserve">of </w:t>
      </w:r>
      <w:r w:rsidRPr="0075391D">
        <w:rPr>
          <w:rFonts w:asciiTheme="minorHAnsi" w:hAnsiTheme="minorHAnsi" w:cstheme="minorHAnsi"/>
          <w:sz w:val="22"/>
          <w:szCs w:val="22"/>
        </w:rPr>
        <w:t>a staycation as part of their promotion benefits. The company will reimburse staycation expenses, including accommodation, meals, and activities, up to a maximum of INR 10,000 per associate. To claim reimbursement, associates must submit valid receipts and documentation of their staycation expenses in the HRMS.</w:t>
      </w:r>
    </w:p>
    <w:p w14:paraId="7B375DBD" w14:textId="77777777" w:rsidR="00134246" w:rsidRPr="0075391D" w:rsidRDefault="00134246" w:rsidP="00134246">
      <w:pPr>
        <w:ind w:right="-360"/>
        <w:jc w:val="both"/>
        <w:rPr>
          <w:rFonts w:asciiTheme="minorHAnsi" w:hAnsiTheme="minorHAnsi" w:cstheme="minorHAnsi"/>
          <w:sz w:val="22"/>
          <w:szCs w:val="22"/>
        </w:rPr>
      </w:pPr>
    </w:p>
    <w:p w14:paraId="16140F34" w14:textId="77777777" w:rsidR="00134246" w:rsidRPr="0075391D" w:rsidRDefault="00134246" w:rsidP="00134246">
      <w:pPr>
        <w:ind w:right="-360"/>
        <w:jc w:val="both"/>
        <w:rPr>
          <w:rFonts w:asciiTheme="minorHAnsi" w:hAnsiTheme="minorHAnsi" w:cstheme="minorHAnsi"/>
          <w:b/>
          <w:bCs/>
          <w:sz w:val="22"/>
          <w:szCs w:val="22"/>
        </w:rPr>
      </w:pPr>
      <w:r w:rsidRPr="0075391D">
        <w:rPr>
          <w:rFonts w:asciiTheme="minorHAnsi" w:hAnsiTheme="minorHAnsi" w:cstheme="minorHAnsi"/>
          <w:b/>
          <w:bCs/>
          <w:sz w:val="22"/>
          <w:szCs w:val="22"/>
        </w:rPr>
        <w:t>Eligibility &amp; Criteria:</w:t>
      </w:r>
    </w:p>
    <w:p w14:paraId="1A97F4F7" w14:textId="77777777" w:rsidR="00134246" w:rsidRPr="0075391D" w:rsidRDefault="00134246" w:rsidP="00134246">
      <w:pPr>
        <w:ind w:right="-360"/>
        <w:jc w:val="both"/>
        <w:rPr>
          <w:rFonts w:asciiTheme="minorHAnsi" w:hAnsiTheme="minorHAnsi" w:cstheme="minorHAnsi"/>
          <w:sz w:val="22"/>
          <w:szCs w:val="22"/>
        </w:rPr>
      </w:pPr>
      <w:r w:rsidRPr="0075391D">
        <w:rPr>
          <w:rFonts w:asciiTheme="minorHAnsi" w:hAnsiTheme="minorHAnsi" w:cstheme="minorHAnsi"/>
          <w:sz w:val="22"/>
          <w:szCs w:val="22"/>
        </w:rPr>
        <w:t xml:space="preserve">All employees who have been promoted are eligible for the outlined benefits. </w:t>
      </w:r>
    </w:p>
    <w:p w14:paraId="35ADE7FE" w14:textId="0A01BFAE" w:rsidR="00306666" w:rsidRPr="00F804A9" w:rsidRDefault="00134246" w:rsidP="00F804A9">
      <w:pPr>
        <w:ind w:right="-360"/>
        <w:jc w:val="both"/>
        <w:rPr>
          <w:rFonts w:asciiTheme="minorHAnsi" w:hAnsiTheme="minorHAnsi" w:cstheme="minorHAnsi"/>
          <w:sz w:val="22"/>
          <w:szCs w:val="22"/>
        </w:rPr>
      </w:pPr>
      <w:r w:rsidRPr="0075391D">
        <w:rPr>
          <w:rFonts w:asciiTheme="minorHAnsi" w:hAnsiTheme="minorHAnsi" w:cstheme="minorHAnsi"/>
          <w:sz w:val="22"/>
          <w:szCs w:val="22"/>
        </w:rPr>
        <w:t>Promotion benefits must be u</w:t>
      </w:r>
      <w:r w:rsidR="00AA1A3F">
        <w:rPr>
          <w:rFonts w:asciiTheme="minorHAnsi" w:hAnsiTheme="minorHAnsi" w:cstheme="minorHAnsi"/>
          <w:sz w:val="22"/>
          <w:szCs w:val="22"/>
        </w:rPr>
        <w:t>s</w:t>
      </w:r>
      <w:r w:rsidRPr="0075391D">
        <w:rPr>
          <w:rFonts w:asciiTheme="minorHAnsi" w:hAnsiTheme="minorHAnsi" w:cstheme="minorHAnsi"/>
          <w:sz w:val="22"/>
          <w:szCs w:val="22"/>
        </w:rPr>
        <w:t>ed within the calendar year. Failure to u</w:t>
      </w:r>
      <w:r w:rsidR="00AA1A3F">
        <w:rPr>
          <w:rFonts w:asciiTheme="minorHAnsi" w:hAnsiTheme="minorHAnsi" w:cstheme="minorHAnsi"/>
          <w:sz w:val="22"/>
          <w:szCs w:val="22"/>
        </w:rPr>
        <w:t>se them</w:t>
      </w:r>
      <w:r w:rsidRPr="0075391D">
        <w:rPr>
          <w:rFonts w:asciiTheme="minorHAnsi" w:hAnsiTheme="minorHAnsi" w:cstheme="minorHAnsi"/>
          <w:sz w:val="22"/>
          <w:szCs w:val="22"/>
        </w:rPr>
        <w:t xml:space="preserve"> within this period will result in forfeiture, and no extensions will be granted.</w:t>
      </w:r>
    </w:p>
    <w:p w14:paraId="0ED94AFD" w14:textId="6FCAD41E" w:rsidR="00CA7163" w:rsidRPr="0075391D" w:rsidRDefault="00CA7163" w:rsidP="00116527">
      <w:pPr>
        <w:pStyle w:val="Heading1"/>
        <w:rPr>
          <w:rFonts w:asciiTheme="minorHAnsi" w:hAnsiTheme="minorHAnsi" w:cstheme="minorHAnsi"/>
          <w:color w:val="002060"/>
          <w:sz w:val="22"/>
          <w:szCs w:val="22"/>
        </w:rPr>
      </w:pPr>
      <w:bookmarkStart w:id="8" w:name="_Toc197080075"/>
      <w:r w:rsidRPr="0075391D">
        <w:rPr>
          <w:rFonts w:asciiTheme="minorHAnsi" w:hAnsiTheme="minorHAnsi" w:cstheme="minorHAnsi"/>
          <w:color w:val="002060"/>
          <w:sz w:val="22"/>
          <w:szCs w:val="22"/>
        </w:rPr>
        <w:t>CLAIMS CYCLE</w:t>
      </w:r>
      <w:bookmarkEnd w:id="8"/>
      <w:r w:rsidRPr="0075391D">
        <w:rPr>
          <w:rFonts w:asciiTheme="minorHAnsi" w:hAnsiTheme="minorHAnsi" w:cstheme="minorHAnsi"/>
          <w:color w:val="002060"/>
          <w:sz w:val="22"/>
          <w:szCs w:val="22"/>
        </w:rPr>
        <w:t xml:space="preserve">   </w:t>
      </w:r>
    </w:p>
    <w:p w14:paraId="411E8D2C" w14:textId="093126F2" w:rsidR="00CA7163" w:rsidRPr="0075391D" w:rsidRDefault="00CA7163" w:rsidP="00116527">
      <w:pPr>
        <w:rPr>
          <w:rFonts w:asciiTheme="minorHAnsi" w:hAnsiTheme="minorHAnsi" w:cstheme="minorHAnsi"/>
          <w:sz w:val="22"/>
          <w:szCs w:val="22"/>
        </w:rPr>
      </w:pPr>
      <w:r w:rsidRPr="0075391D">
        <w:rPr>
          <w:rFonts w:asciiTheme="minorHAnsi" w:hAnsiTheme="minorHAnsi" w:cstheme="minorHAnsi"/>
          <w:sz w:val="22"/>
          <w:szCs w:val="22"/>
        </w:rPr>
        <w:t xml:space="preserve">All </w:t>
      </w:r>
      <w:r w:rsidR="00116527" w:rsidRPr="0075391D">
        <w:rPr>
          <w:rFonts w:asciiTheme="minorHAnsi" w:hAnsiTheme="minorHAnsi" w:cstheme="minorHAnsi"/>
          <w:sz w:val="22"/>
          <w:szCs w:val="22"/>
        </w:rPr>
        <w:t>non-CTC</w:t>
      </w:r>
      <w:r w:rsidRPr="0075391D">
        <w:rPr>
          <w:rFonts w:asciiTheme="minorHAnsi" w:hAnsiTheme="minorHAnsi" w:cstheme="minorHAnsi"/>
          <w:sz w:val="22"/>
          <w:szCs w:val="22"/>
        </w:rPr>
        <w:t xml:space="preserve"> claims should be raised on </w:t>
      </w:r>
      <w:r w:rsidR="0080020F" w:rsidRPr="0075391D">
        <w:rPr>
          <w:rFonts w:asciiTheme="minorHAnsi" w:hAnsiTheme="minorHAnsi" w:cstheme="minorHAnsi"/>
          <w:sz w:val="22"/>
          <w:szCs w:val="22"/>
        </w:rPr>
        <w:t>Adrenaline</w:t>
      </w:r>
      <w:r w:rsidRPr="0075391D">
        <w:rPr>
          <w:rFonts w:asciiTheme="minorHAnsi" w:hAnsiTheme="minorHAnsi" w:cstheme="minorHAnsi"/>
          <w:sz w:val="22"/>
          <w:szCs w:val="22"/>
        </w:rPr>
        <w:t xml:space="preserve"> by uploading copies of the supporting document before the timelines mentioned below:   </w:t>
      </w:r>
    </w:p>
    <w:p w14:paraId="2F13A227" w14:textId="77777777" w:rsidR="00116527" w:rsidRPr="0075391D" w:rsidRDefault="00116527" w:rsidP="00116527">
      <w:pPr>
        <w:rPr>
          <w:rFonts w:asciiTheme="minorHAnsi" w:hAnsiTheme="minorHAnsi" w:cstheme="minorHAnsi"/>
          <w:sz w:val="22"/>
          <w:szCs w:val="22"/>
        </w:rPr>
      </w:pPr>
    </w:p>
    <w:tbl>
      <w:tblPr>
        <w:tblStyle w:val="TableGrid"/>
        <w:tblW w:w="9473" w:type="dxa"/>
        <w:tblInd w:w="-5" w:type="dxa"/>
        <w:tblCellMar>
          <w:top w:w="152" w:type="dxa"/>
          <w:left w:w="102" w:type="dxa"/>
        </w:tblCellMar>
        <w:tblLook w:val="04A0" w:firstRow="1" w:lastRow="0" w:firstColumn="1" w:lastColumn="0" w:noHBand="0" w:noVBand="1"/>
      </w:tblPr>
      <w:tblGrid>
        <w:gridCol w:w="1464"/>
        <w:gridCol w:w="2676"/>
        <w:gridCol w:w="5333"/>
      </w:tblGrid>
      <w:tr w:rsidR="00CA7163" w:rsidRPr="0075391D" w14:paraId="38F5EF6B" w14:textId="77777777" w:rsidTr="00116527">
        <w:trPr>
          <w:trHeight w:val="605"/>
        </w:trPr>
        <w:tc>
          <w:tcPr>
            <w:tcW w:w="1464" w:type="dxa"/>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tcPr>
          <w:p w14:paraId="4C1AB2D7" w14:textId="77777777" w:rsidR="00CA7163" w:rsidRPr="0075391D" w:rsidRDefault="00CA7163" w:rsidP="00871897">
            <w:pPr>
              <w:spacing w:line="259" w:lineRule="auto"/>
              <w:jc w:val="center"/>
              <w:rPr>
                <w:rFonts w:asciiTheme="minorHAnsi" w:hAnsiTheme="minorHAnsi" w:cstheme="minorHAnsi"/>
                <w:b/>
                <w:sz w:val="22"/>
                <w:szCs w:val="22"/>
                <w:lang w:eastAsia="en-US"/>
              </w:rPr>
            </w:pPr>
            <w:r w:rsidRPr="0075391D">
              <w:rPr>
                <w:rFonts w:asciiTheme="minorHAnsi" w:hAnsiTheme="minorHAnsi" w:cstheme="minorHAnsi"/>
                <w:b/>
                <w:sz w:val="22"/>
                <w:szCs w:val="22"/>
                <w:lang w:eastAsia="en-US"/>
              </w:rPr>
              <w:t>Claims</w:t>
            </w:r>
          </w:p>
        </w:tc>
        <w:tc>
          <w:tcPr>
            <w:tcW w:w="2676" w:type="dxa"/>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tcPr>
          <w:p w14:paraId="374BC47D" w14:textId="77777777" w:rsidR="00CA7163" w:rsidRPr="0075391D" w:rsidRDefault="00CA7163" w:rsidP="00871897">
            <w:pPr>
              <w:spacing w:line="259" w:lineRule="auto"/>
              <w:ind w:left="4"/>
              <w:jc w:val="center"/>
              <w:rPr>
                <w:rFonts w:asciiTheme="minorHAnsi" w:hAnsiTheme="minorHAnsi" w:cstheme="minorHAnsi"/>
                <w:b/>
                <w:sz w:val="22"/>
                <w:szCs w:val="22"/>
                <w:lang w:eastAsia="en-US"/>
              </w:rPr>
            </w:pPr>
            <w:r w:rsidRPr="0075391D">
              <w:rPr>
                <w:rFonts w:asciiTheme="minorHAnsi" w:hAnsiTheme="minorHAnsi" w:cstheme="minorHAnsi"/>
                <w:b/>
                <w:sz w:val="22"/>
                <w:szCs w:val="22"/>
                <w:lang w:eastAsia="en-US"/>
              </w:rPr>
              <w:t>Timelines</w:t>
            </w:r>
          </w:p>
        </w:tc>
        <w:tc>
          <w:tcPr>
            <w:tcW w:w="5333" w:type="dxa"/>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tcPr>
          <w:p w14:paraId="70BDB5D7" w14:textId="77777777" w:rsidR="00CA7163" w:rsidRPr="0075391D" w:rsidRDefault="00CA7163" w:rsidP="00871897">
            <w:pPr>
              <w:spacing w:line="259" w:lineRule="auto"/>
              <w:ind w:left="1"/>
              <w:jc w:val="center"/>
              <w:rPr>
                <w:rFonts w:asciiTheme="minorHAnsi" w:hAnsiTheme="minorHAnsi" w:cstheme="minorHAnsi"/>
                <w:b/>
                <w:sz w:val="22"/>
                <w:szCs w:val="22"/>
                <w:lang w:eastAsia="en-US"/>
              </w:rPr>
            </w:pPr>
            <w:r w:rsidRPr="0075391D">
              <w:rPr>
                <w:rFonts w:asciiTheme="minorHAnsi" w:hAnsiTheme="minorHAnsi" w:cstheme="minorHAnsi"/>
                <w:b/>
                <w:sz w:val="22"/>
                <w:szCs w:val="22"/>
                <w:lang w:eastAsia="en-US"/>
              </w:rPr>
              <w:t>Disbursement</w:t>
            </w:r>
          </w:p>
        </w:tc>
      </w:tr>
      <w:tr w:rsidR="00CA7163" w:rsidRPr="0075391D" w14:paraId="70C21EDC" w14:textId="77777777" w:rsidTr="00116527">
        <w:trPr>
          <w:trHeight w:val="491"/>
        </w:trPr>
        <w:tc>
          <w:tcPr>
            <w:tcW w:w="1464" w:type="dxa"/>
            <w:tcBorders>
              <w:top w:val="single" w:sz="4" w:space="0" w:color="000000"/>
              <w:left w:val="single" w:sz="4" w:space="0" w:color="000000"/>
              <w:bottom w:val="single" w:sz="4" w:space="0" w:color="000000"/>
              <w:right w:val="single" w:sz="4" w:space="0" w:color="000000"/>
            </w:tcBorders>
          </w:tcPr>
          <w:p w14:paraId="4DEEAE84" w14:textId="77777777" w:rsidR="00CA7163" w:rsidRPr="0075391D" w:rsidRDefault="00CA7163" w:rsidP="00871897">
            <w:pPr>
              <w:spacing w:line="259" w:lineRule="auto"/>
              <w:jc w:val="center"/>
              <w:rPr>
                <w:rFonts w:asciiTheme="minorHAnsi" w:hAnsiTheme="minorHAnsi" w:cstheme="minorHAnsi"/>
                <w:sz w:val="22"/>
                <w:szCs w:val="22"/>
                <w:lang w:eastAsia="en-US"/>
              </w:rPr>
            </w:pPr>
            <w:r w:rsidRPr="0075391D">
              <w:rPr>
                <w:rFonts w:asciiTheme="minorHAnsi" w:hAnsiTheme="minorHAnsi" w:cstheme="minorHAnsi"/>
                <w:sz w:val="22"/>
                <w:szCs w:val="22"/>
                <w:lang w:eastAsia="en-US"/>
              </w:rPr>
              <w:t>Non-CTC</w:t>
            </w:r>
          </w:p>
        </w:tc>
        <w:tc>
          <w:tcPr>
            <w:tcW w:w="2676" w:type="dxa"/>
            <w:tcBorders>
              <w:top w:val="single" w:sz="4" w:space="0" w:color="000000"/>
              <w:left w:val="single" w:sz="4" w:space="0" w:color="000000"/>
              <w:bottom w:val="single" w:sz="4" w:space="0" w:color="000000"/>
              <w:right w:val="single" w:sz="4" w:space="0" w:color="000000"/>
            </w:tcBorders>
          </w:tcPr>
          <w:p w14:paraId="58A9E534" w14:textId="77777777" w:rsidR="00CA7163" w:rsidRPr="0075391D" w:rsidRDefault="00CA7163" w:rsidP="00871897">
            <w:pPr>
              <w:spacing w:line="259" w:lineRule="auto"/>
              <w:ind w:left="4"/>
              <w:jc w:val="center"/>
              <w:rPr>
                <w:rFonts w:asciiTheme="minorHAnsi" w:hAnsiTheme="minorHAnsi" w:cstheme="minorHAnsi"/>
                <w:sz w:val="22"/>
                <w:szCs w:val="22"/>
                <w:lang w:eastAsia="en-US"/>
              </w:rPr>
            </w:pPr>
            <w:r w:rsidRPr="0075391D">
              <w:rPr>
                <w:rFonts w:asciiTheme="minorHAnsi" w:hAnsiTheme="minorHAnsi" w:cstheme="minorHAnsi"/>
                <w:sz w:val="22"/>
                <w:szCs w:val="22"/>
                <w:lang w:eastAsia="en-US"/>
              </w:rPr>
              <w:t>On the 15th of the month</w:t>
            </w:r>
          </w:p>
        </w:tc>
        <w:tc>
          <w:tcPr>
            <w:tcW w:w="5333" w:type="dxa"/>
            <w:tcBorders>
              <w:top w:val="single" w:sz="4" w:space="0" w:color="000000"/>
              <w:left w:val="single" w:sz="4" w:space="0" w:color="000000"/>
              <w:bottom w:val="single" w:sz="4" w:space="0" w:color="000000"/>
              <w:right w:val="single" w:sz="4" w:space="0" w:color="000000"/>
            </w:tcBorders>
          </w:tcPr>
          <w:p w14:paraId="08CAE146" w14:textId="77777777" w:rsidR="00CA7163" w:rsidRPr="0075391D" w:rsidRDefault="00CA7163" w:rsidP="00871897">
            <w:pPr>
              <w:spacing w:line="259" w:lineRule="auto"/>
              <w:ind w:left="1"/>
              <w:jc w:val="center"/>
              <w:rPr>
                <w:rFonts w:asciiTheme="minorHAnsi" w:hAnsiTheme="minorHAnsi" w:cstheme="minorHAnsi"/>
                <w:sz w:val="22"/>
                <w:szCs w:val="22"/>
                <w:lang w:eastAsia="en-US"/>
              </w:rPr>
            </w:pPr>
            <w:r w:rsidRPr="0075391D">
              <w:rPr>
                <w:rFonts w:asciiTheme="minorHAnsi" w:hAnsiTheme="minorHAnsi" w:cstheme="minorHAnsi"/>
                <w:sz w:val="22"/>
                <w:szCs w:val="22"/>
                <w:lang w:eastAsia="en-US"/>
              </w:rPr>
              <w:t xml:space="preserve">20th of every month. </w:t>
            </w:r>
          </w:p>
          <w:p w14:paraId="6A30E4B0" w14:textId="77777777" w:rsidR="00CA7163" w:rsidRPr="0075391D" w:rsidRDefault="00CA7163" w:rsidP="00871897">
            <w:pPr>
              <w:spacing w:line="259" w:lineRule="auto"/>
              <w:ind w:left="1"/>
              <w:jc w:val="center"/>
              <w:rPr>
                <w:rFonts w:asciiTheme="minorHAnsi" w:hAnsiTheme="minorHAnsi" w:cstheme="minorHAnsi"/>
                <w:sz w:val="22"/>
                <w:szCs w:val="22"/>
                <w:lang w:eastAsia="en-US"/>
              </w:rPr>
            </w:pPr>
            <w:r w:rsidRPr="0075391D">
              <w:rPr>
                <w:rFonts w:asciiTheme="minorHAnsi" w:hAnsiTheme="minorHAnsi" w:cstheme="minorHAnsi"/>
                <w:sz w:val="22"/>
                <w:szCs w:val="22"/>
              </w:rPr>
              <w:t>(In case it is a non-working day, disbursement will be made on a working day.)</w:t>
            </w:r>
          </w:p>
        </w:tc>
      </w:tr>
    </w:tbl>
    <w:p w14:paraId="6226BF7A" w14:textId="77777777" w:rsidR="00CA7163" w:rsidRPr="0075391D" w:rsidRDefault="00CA7163" w:rsidP="00CA7163">
      <w:pPr>
        <w:jc w:val="both"/>
        <w:rPr>
          <w:rFonts w:asciiTheme="minorHAnsi" w:hAnsiTheme="minorHAnsi" w:cstheme="minorHAnsi"/>
          <w:sz w:val="22"/>
          <w:szCs w:val="22"/>
        </w:rPr>
      </w:pPr>
    </w:p>
    <w:p w14:paraId="038C9858" w14:textId="77777777" w:rsidR="00CA7163" w:rsidRPr="0075391D" w:rsidRDefault="00CA7163" w:rsidP="0049036C">
      <w:pPr>
        <w:spacing w:after="107" w:line="257" w:lineRule="auto"/>
        <w:rPr>
          <w:rFonts w:asciiTheme="minorHAnsi" w:hAnsiTheme="minorHAnsi" w:cstheme="minorHAnsi"/>
          <w:b/>
          <w:bCs/>
          <w:i/>
          <w:sz w:val="22"/>
          <w:szCs w:val="22"/>
        </w:rPr>
      </w:pPr>
      <w:r w:rsidRPr="0075391D">
        <w:rPr>
          <w:rFonts w:asciiTheme="minorHAnsi" w:hAnsiTheme="minorHAnsi" w:cstheme="minorHAnsi"/>
          <w:b/>
          <w:bCs/>
          <w:i/>
          <w:sz w:val="22"/>
          <w:szCs w:val="22"/>
        </w:rPr>
        <w:t xml:space="preserve">Note:   </w:t>
      </w:r>
    </w:p>
    <w:p w14:paraId="43BD2676" w14:textId="77777777" w:rsidR="00CA7163" w:rsidRPr="0075391D" w:rsidRDefault="00CA7163" w:rsidP="0049036C">
      <w:pPr>
        <w:numPr>
          <w:ilvl w:val="0"/>
          <w:numId w:val="3"/>
        </w:numPr>
        <w:spacing w:after="107" w:line="257" w:lineRule="auto"/>
        <w:ind w:left="705" w:hanging="360"/>
        <w:rPr>
          <w:rFonts w:asciiTheme="minorHAnsi" w:hAnsiTheme="minorHAnsi" w:cstheme="minorHAnsi"/>
          <w:i/>
          <w:sz w:val="22"/>
          <w:szCs w:val="22"/>
        </w:rPr>
      </w:pPr>
      <w:r w:rsidRPr="0075391D">
        <w:rPr>
          <w:rFonts w:asciiTheme="minorHAnsi" w:hAnsiTheme="minorHAnsi" w:cstheme="minorHAnsi"/>
          <w:i/>
          <w:sz w:val="22"/>
          <w:szCs w:val="22"/>
        </w:rPr>
        <w:t xml:space="preserve">Claims older than 30 days (should be claimed within the fiscal year i.e. April to March) shall not be reimbursed.   </w:t>
      </w:r>
    </w:p>
    <w:p w14:paraId="4A794313" w14:textId="1783D9BA" w:rsidR="00CA7163" w:rsidRPr="0075391D" w:rsidRDefault="004662DF" w:rsidP="0049036C">
      <w:pPr>
        <w:numPr>
          <w:ilvl w:val="0"/>
          <w:numId w:val="3"/>
        </w:numPr>
        <w:spacing w:after="70" w:line="257" w:lineRule="auto"/>
        <w:ind w:left="705" w:hanging="360"/>
        <w:rPr>
          <w:rFonts w:asciiTheme="minorHAnsi" w:hAnsiTheme="minorHAnsi" w:cstheme="minorHAnsi"/>
          <w:i/>
          <w:sz w:val="22"/>
          <w:szCs w:val="22"/>
        </w:rPr>
      </w:pPr>
      <w:r w:rsidRPr="0075391D">
        <w:rPr>
          <w:rFonts w:asciiTheme="minorHAnsi" w:hAnsiTheme="minorHAnsi" w:cstheme="minorHAnsi"/>
          <w:i/>
          <w:sz w:val="22"/>
          <w:szCs w:val="22"/>
        </w:rPr>
        <w:t>Employee</w:t>
      </w:r>
      <w:r w:rsidR="00CA7163" w:rsidRPr="0075391D">
        <w:rPr>
          <w:rFonts w:asciiTheme="minorHAnsi" w:hAnsiTheme="minorHAnsi" w:cstheme="minorHAnsi"/>
          <w:i/>
          <w:sz w:val="22"/>
          <w:szCs w:val="22"/>
        </w:rPr>
        <w:t>s will be required to provide the hard</w:t>
      </w:r>
      <w:r w:rsidR="007F31A0">
        <w:rPr>
          <w:rFonts w:asciiTheme="minorHAnsi" w:hAnsiTheme="minorHAnsi" w:cstheme="minorHAnsi"/>
          <w:i/>
          <w:sz w:val="22"/>
          <w:szCs w:val="22"/>
        </w:rPr>
        <w:t xml:space="preserve"> </w:t>
      </w:r>
      <w:r w:rsidR="00CA7163" w:rsidRPr="0075391D">
        <w:rPr>
          <w:rFonts w:asciiTheme="minorHAnsi" w:hAnsiTheme="minorHAnsi" w:cstheme="minorHAnsi"/>
          <w:i/>
          <w:sz w:val="22"/>
          <w:szCs w:val="22"/>
        </w:rPr>
        <w:t>copies of the bill/supporting documents in case of any tax o</w:t>
      </w:r>
      <w:r w:rsidR="007F31A0">
        <w:rPr>
          <w:rFonts w:asciiTheme="minorHAnsi" w:hAnsiTheme="minorHAnsi" w:cstheme="minorHAnsi"/>
          <w:i/>
          <w:sz w:val="22"/>
          <w:szCs w:val="22"/>
        </w:rPr>
        <w:t>r</w:t>
      </w:r>
      <w:r w:rsidR="00CA7163" w:rsidRPr="0075391D">
        <w:rPr>
          <w:rFonts w:asciiTheme="minorHAnsi" w:hAnsiTheme="minorHAnsi" w:cstheme="minorHAnsi"/>
          <w:i/>
          <w:sz w:val="22"/>
          <w:szCs w:val="22"/>
        </w:rPr>
        <w:t xml:space="preserve"> audit requirement</w:t>
      </w:r>
      <w:r w:rsidR="00BB09A8">
        <w:rPr>
          <w:rFonts w:asciiTheme="minorHAnsi" w:hAnsiTheme="minorHAnsi" w:cstheme="minorHAnsi"/>
          <w:i/>
          <w:sz w:val="22"/>
          <w:szCs w:val="22"/>
        </w:rPr>
        <w:t>.</w:t>
      </w:r>
      <w:r w:rsidR="00CA7163" w:rsidRPr="0075391D">
        <w:rPr>
          <w:rFonts w:asciiTheme="minorHAnsi" w:hAnsiTheme="minorHAnsi" w:cstheme="minorHAnsi"/>
          <w:i/>
          <w:sz w:val="22"/>
          <w:szCs w:val="22"/>
        </w:rPr>
        <w:t xml:space="preserve">   </w:t>
      </w:r>
    </w:p>
    <w:p w14:paraId="290F1150" w14:textId="5D62053A" w:rsidR="00CA7163" w:rsidRPr="0075391D" w:rsidRDefault="004662DF" w:rsidP="0049036C">
      <w:pPr>
        <w:numPr>
          <w:ilvl w:val="0"/>
          <w:numId w:val="3"/>
        </w:numPr>
        <w:spacing w:after="3" w:line="257" w:lineRule="auto"/>
        <w:ind w:left="705" w:hanging="360"/>
        <w:rPr>
          <w:rFonts w:asciiTheme="minorHAnsi" w:hAnsiTheme="minorHAnsi" w:cstheme="minorHAnsi"/>
          <w:i/>
          <w:sz w:val="22"/>
          <w:szCs w:val="22"/>
        </w:rPr>
      </w:pPr>
      <w:r w:rsidRPr="0075391D">
        <w:rPr>
          <w:rFonts w:asciiTheme="minorHAnsi" w:hAnsiTheme="minorHAnsi" w:cstheme="minorHAnsi"/>
          <w:i/>
          <w:sz w:val="22"/>
          <w:szCs w:val="22"/>
        </w:rPr>
        <w:t>Employee</w:t>
      </w:r>
      <w:r w:rsidR="00CA7163" w:rsidRPr="0075391D">
        <w:rPr>
          <w:rFonts w:asciiTheme="minorHAnsi" w:hAnsiTheme="minorHAnsi" w:cstheme="minorHAnsi"/>
          <w:i/>
          <w:sz w:val="22"/>
          <w:szCs w:val="22"/>
        </w:rPr>
        <w:t>s are required to update the remark field</w:t>
      </w:r>
      <w:r w:rsidR="007F31A0">
        <w:rPr>
          <w:rFonts w:asciiTheme="minorHAnsi" w:hAnsiTheme="minorHAnsi" w:cstheme="minorHAnsi"/>
          <w:i/>
          <w:sz w:val="22"/>
          <w:szCs w:val="22"/>
        </w:rPr>
        <w:t>.</w:t>
      </w:r>
      <w:r w:rsidR="00CA7163" w:rsidRPr="0075391D">
        <w:rPr>
          <w:rFonts w:asciiTheme="minorHAnsi" w:hAnsiTheme="minorHAnsi" w:cstheme="minorHAnsi"/>
          <w:i/>
          <w:sz w:val="22"/>
          <w:szCs w:val="22"/>
        </w:rPr>
        <w:t xml:space="preserve">   </w:t>
      </w:r>
    </w:p>
    <w:p w14:paraId="4217E2A2" w14:textId="77777777" w:rsidR="00CA7163" w:rsidRPr="0075391D" w:rsidRDefault="00CA7163" w:rsidP="00CA7163">
      <w:pPr>
        <w:jc w:val="both"/>
        <w:rPr>
          <w:rFonts w:asciiTheme="minorHAnsi" w:hAnsiTheme="minorHAnsi" w:cstheme="minorHAnsi"/>
          <w:sz w:val="22"/>
          <w:szCs w:val="22"/>
        </w:rPr>
      </w:pPr>
    </w:p>
    <w:p w14:paraId="295E4003" w14:textId="77777777" w:rsidR="00CA7163" w:rsidRPr="0075391D" w:rsidRDefault="00CA7163" w:rsidP="00CA7163">
      <w:pPr>
        <w:jc w:val="both"/>
        <w:rPr>
          <w:rFonts w:asciiTheme="minorHAnsi" w:eastAsiaTheme="majorEastAsia" w:hAnsiTheme="minorHAnsi" w:cstheme="minorHAnsi"/>
          <w:b/>
          <w:bCs/>
          <w:i/>
          <w:sz w:val="22"/>
          <w:szCs w:val="22"/>
        </w:rPr>
      </w:pPr>
      <w:r w:rsidRPr="0075391D">
        <w:rPr>
          <w:rFonts w:asciiTheme="minorHAnsi" w:eastAsiaTheme="majorEastAsia" w:hAnsiTheme="minorHAnsi" w:cstheme="minorHAnsi"/>
          <w:b/>
          <w:bCs/>
          <w:i/>
          <w:sz w:val="22"/>
          <w:szCs w:val="22"/>
        </w:rPr>
        <w:t>ALL THE L1 Managers are requested to approve Reimbursements as per the specified details and within the Time duration of 10 Days.</w:t>
      </w:r>
    </w:p>
    <w:p w14:paraId="1FCA80CB" w14:textId="77777777" w:rsidR="00CA7163" w:rsidRPr="0075391D" w:rsidRDefault="00CA7163" w:rsidP="00CA7163">
      <w:pPr>
        <w:jc w:val="both"/>
        <w:rPr>
          <w:rFonts w:asciiTheme="minorHAnsi" w:eastAsiaTheme="majorEastAsia" w:hAnsiTheme="minorHAnsi" w:cstheme="minorHAnsi"/>
          <w:b/>
          <w:bCs/>
          <w:i/>
          <w:sz w:val="22"/>
          <w:szCs w:val="22"/>
        </w:rPr>
      </w:pPr>
    </w:p>
    <w:p w14:paraId="36BBAD16" w14:textId="77777777" w:rsidR="00CA7163" w:rsidRPr="0075391D" w:rsidRDefault="00CA7163" w:rsidP="00CA7163">
      <w:pPr>
        <w:jc w:val="both"/>
        <w:rPr>
          <w:rFonts w:asciiTheme="minorHAnsi" w:eastAsiaTheme="majorEastAsia" w:hAnsiTheme="minorHAnsi" w:cstheme="minorHAnsi"/>
          <w:b/>
          <w:bCs/>
          <w:i/>
          <w:sz w:val="22"/>
          <w:szCs w:val="22"/>
        </w:rPr>
      </w:pPr>
    </w:p>
    <w:p w14:paraId="58EBE774" w14:textId="77777777" w:rsidR="00CA7163" w:rsidRPr="0075391D" w:rsidRDefault="00CA7163" w:rsidP="008F5F24">
      <w:pPr>
        <w:pStyle w:val="Heading1"/>
        <w:jc w:val="both"/>
        <w:rPr>
          <w:rFonts w:asciiTheme="minorHAnsi" w:hAnsiTheme="minorHAnsi" w:cstheme="minorHAnsi"/>
          <w:color w:val="002060"/>
          <w:sz w:val="22"/>
          <w:szCs w:val="22"/>
          <w:u w:val="single"/>
        </w:rPr>
      </w:pPr>
      <w:bookmarkStart w:id="9" w:name="_Toc197080076"/>
      <w:r w:rsidRPr="0075391D">
        <w:rPr>
          <w:rFonts w:asciiTheme="minorHAnsi" w:hAnsiTheme="minorHAnsi" w:cstheme="minorHAnsi"/>
          <w:color w:val="002060"/>
          <w:sz w:val="22"/>
          <w:szCs w:val="22"/>
          <w:u w:val="single"/>
        </w:rPr>
        <w:lastRenderedPageBreak/>
        <w:t>FREQUENTLY ASKED QUESTIONS</w:t>
      </w:r>
      <w:bookmarkEnd w:id="9"/>
    </w:p>
    <w:p w14:paraId="6D1B2B66" w14:textId="77777777" w:rsidR="00CA7163" w:rsidRPr="0075391D" w:rsidRDefault="00CA7163" w:rsidP="008F5F24">
      <w:pPr>
        <w:jc w:val="both"/>
        <w:rPr>
          <w:rFonts w:asciiTheme="minorHAnsi" w:hAnsiTheme="minorHAnsi" w:cstheme="minorHAnsi"/>
          <w:sz w:val="22"/>
          <w:szCs w:val="22"/>
        </w:rPr>
      </w:pPr>
    </w:p>
    <w:p w14:paraId="465CD53A" w14:textId="77777777" w:rsidR="00CA7163" w:rsidRPr="0075391D" w:rsidRDefault="00CA7163" w:rsidP="008F5F24">
      <w:pPr>
        <w:pStyle w:val="ListParagraph"/>
        <w:numPr>
          <w:ilvl w:val="1"/>
          <w:numId w:val="2"/>
        </w:numPr>
        <w:spacing w:after="66" w:line="257" w:lineRule="auto"/>
        <w:ind w:left="360"/>
        <w:jc w:val="both"/>
        <w:rPr>
          <w:rFonts w:asciiTheme="minorHAnsi" w:hAnsiTheme="minorHAnsi" w:cstheme="minorHAnsi"/>
          <w:sz w:val="22"/>
          <w:szCs w:val="22"/>
        </w:rPr>
      </w:pPr>
      <w:r w:rsidRPr="0075391D">
        <w:rPr>
          <w:rFonts w:asciiTheme="minorHAnsi" w:hAnsiTheme="minorHAnsi" w:cstheme="minorHAnsi"/>
          <w:sz w:val="22"/>
          <w:szCs w:val="22"/>
        </w:rPr>
        <w:t>Can I buy a dongle and get it reimbursed?</w:t>
      </w:r>
    </w:p>
    <w:p w14:paraId="726CDE92" w14:textId="77777777" w:rsidR="00CA7163" w:rsidRPr="0075391D" w:rsidRDefault="00CA7163" w:rsidP="008F5F24">
      <w:pPr>
        <w:pStyle w:val="ListParagraph"/>
        <w:spacing w:after="66" w:line="257" w:lineRule="auto"/>
        <w:ind w:left="360"/>
        <w:jc w:val="both"/>
        <w:rPr>
          <w:rFonts w:asciiTheme="minorHAnsi" w:hAnsiTheme="minorHAnsi" w:cstheme="minorHAnsi"/>
          <w:sz w:val="22"/>
          <w:szCs w:val="22"/>
        </w:rPr>
      </w:pPr>
      <w:r w:rsidRPr="0075391D">
        <w:rPr>
          <w:rFonts w:asciiTheme="minorHAnsi" w:hAnsiTheme="minorHAnsi" w:cstheme="minorHAnsi"/>
          <w:sz w:val="22"/>
          <w:szCs w:val="22"/>
        </w:rPr>
        <w:t>Ans: Yes, you can, however, we encourage you to buy a high-speed broadband connection to avoid any network issues.</w:t>
      </w:r>
    </w:p>
    <w:p w14:paraId="55A37256" w14:textId="77777777" w:rsidR="00CA7163" w:rsidRPr="0075391D" w:rsidRDefault="00CA7163" w:rsidP="008F5F24">
      <w:pPr>
        <w:pStyle w:val="ListParagraph"/>
        <w:spacing w:after="66" w:line="257" w:lineRule="auto"/>
        <w:ind w:left="360"/>
        <w:jc w:val="both"/>
        <w:rPr>
          <w:rFonts w:asciiTheme="minorHAnsi" w:hAnsiTheme="minorHAnsi" w:cstheme="minorHAnsi"/>
          <w:sz w:val="22"/>
          <w:szCs w:val="22"/>
        </w:rPr>
      </w:pPr>
    </w:p>
    <w:p w14:paraId="7A662B46" w14:textId="77777777" w:rsidR="00CA7163" w:rsidRPr="0075391D" w:rsidRDefault="00CA7163" w:rsidP="008F5F24">
      <w:pPr>
        <w:pStyle w:val="ListParagraph"/>
        <w:numPr>
          <w:ilvl w:val="1"/>
          <w:numId w:val="2"/>
        </w:numPr>
        <w:spacing w:after="66" w:line="257" w:lineRule="auto"/>
        <w:ind w:left="360"/>
        <w:jc w:val="both"/>
        <w:rPr>
          <w:rFonts w:asciiTheme="minorHAnsi" w:hAnsiTheme="minorHAnsi" w:cstheme="minorHAnsi"/>
          <w:sz w:val="22"/>
          <w:szCs w:val="22"/>
        </w:rPr>
      </w:pPr>
      <w:r w:rsidRPr="0075391D">
        <w:rPr>
          <w:rFonts w:asciiTheme="minorHAnsi" w:hAnsiTheme="minorHAnsi" w:cstheme="minorHAnsi"/>
          <w:sz w:val="22"/>
          <w:szCs w:val="22"/>
        </w:rPr>
        <w:t>Will my one-time installation cost of internet setup be reimbursed?</w:t>
      </w:r>
    </w:p>
    <w:p w14:paraId="3C971B0F" w14:textId="77777777" w:rsidR="00CA7163" w:rsidRPr="0075391D" w:rsidRDefault="00CA7163" w:rsidP="008F5F24">
      <w:pPr>
        <w:pStyle w:val="ListParagraph"/>
        <w:spacing w:after="66" w:line="257" w:lineRule="auto"/>
        <w:ind w:left="360"/>
        <w:jc w:val="both"/>
        <w:rPr>
          <w:rFonts w:asciiTheme="minorHAnsi" w:hAnsiTheme="minorHAnsi" w:cstheme="minorHAnsi"/>
          <w:sz w:val="22"/>
          <w:szCs w:val="22"/>
        </w:rPr>
      </w:pPr>
      <w:r w:rsidRPr="0075391D">
        <w:rPr>
          <w:rFonts w:asciiTheme="minorHAnsi" w:hAnsiTheme="minorHAnsi" w:cstheme="minorHAnsi"/>
          <w:sz w:val="22"/>
          <w:szCs w:val="22"/>
        </w:rPr>
        <w:t>Ans: Yes, the reimbursement amount cannot exceed the eligibility limit as stated in the policy.</w:t>
      </w:r>
    </w:p>
    <w:p w14:paraId="0BF5E765" w14:textId="77777777" w:rsidR="00CA7163" w:rsidRPr="0075391D" w:rsidRDefault="00CA7163" w:rsidP="008F5F24">
      <w:pPr>
        <w:jc w:val="both"/>
        <w:rPr>
          <w:rFonts w:asciiTheme="minorHAnsi" w:hAnsiTheme="minorHAnsi" w:cstheme="minorHAnsi"/>
          <w:sz w:val="22"/>
          <w:szCs w:val="22"/>
        </w:rPr>
      </w:pPr>
    </w:p>
    <w:p w14:paraId="73BAB21B" w14:textId="77777777" w:rsidR="00CA7163" w:rsidRPr="0075391D" w:rsidRDefault="00CA7163" w:rsidP="008F5F24">
      <w:pPr>
        <w:pStyle w:val="ListParagraph"/>
        <w:numPr>
          <w:ilvl w:val="1"/>
          <w:numId w:val="2"/>
        </w:numPr>
        <w:spacing w:after="66" w:line="257" w:lineRule="auto"/>
        <w:ind w:left="360"/>
        <w:jc w:val="both"/>
        <w:rPr>
          <w:rFonts w:asciiTheme="minorHAnsi" w:hAnsiTheme="minorHAnsi" w:cstheme="minorHAnsi"/>
          <w:sz w:val="22"/>
          <w:szCs w:val="22"/>
        </w:rPr>
      </w:pPr>
      <w:r w:rsidRPr="0075391D">
        <w:rPr>
          <w:rFonts w:asciiTheme="minorHAnsi" w:hAnsiTheme="minorHAnsi" w:cstheme="minorHAnsi"/>
          <w:sz w:val="22"/>
          <w:szCs w:val="22"/>
        </w:rPr>
        <w:t>Can I claim internet expenses if I have been issued with company dongle?</w:t>
      </w:r>
    </w:p>
    <w:p w14:paraId="5C4F9A49" w14:textId="77777777" w:rsidR="00CA7163" w:rsidRPr="0075391D" w:rsidRDefault="00CA7163" w:rsidP="008F5F24">
      <w:pPr>
        <w:pStyle w:val="ListParagraph"/>
        <w:spacing w:after="66" w:line="257" w:lineRule="auto"/>
        <w:ind w:left="360"/>
        <w:jc w:val="both"/>
        <w:rPr>
          <w:rFonts w:asciiTheme="minorHAnsi" w:hAnsiTheme="minorHAnsi" w:cstheme="minorHAnsi"/>
          <w:sz w:val="22"/>
          <w:szCs w:val="22"/>
        </w:rPr>
      </w:pPr>
      <w:r w:rsidRPr="0075391D">
        <w:rPr>
          <w:rFonts w:asciiTheme="minorHAnsi" w:hAnsiTheme="minorHAnsi" w:cstheme="minorHAnsi"/>
          <w:sz w:val="22"/>
          <w:szCs w:val="22"/>
        </w:rPr>
        <w:t>Ans: No, since you already have a company provided dongle you will not be eligible to claim the internet.</w:t>
      </w:r>
    </w:p>
    <w:p w14:paraId="74DED2AF" w14:textId="77777777" w:rsidR="00CA7163" w:rsidRPr="0075391D" w:rsidRDefault="00CA7163" w:rsidP="008F5F24">
      <w:pPr>
        <w:pStyle w:val="ListParagraph"/>
        <w:spacing w:after="66" w:line="257" w:lineRule="auto"/>
        <w:ind w:left="360"/>
        <w:jc w:val="both"/>
        <w:rPr>
          <w:rFonts w:asciiTheme="minorHAnsi" w:hAnsiTheme="minorHAnsi" w:cstheme="minorHAnsi"/>
          <w:sz w:val="22"/>
          <w:szCs w:val="22"/>
        </w:rPr>
      </w:pPr>
    </w:p>
    <w:p w14:paraId="2345808F" w14:textId="1371D097" w:rsidR="00CA7163" w:rsidRPr="0075391D" w:rsidRDefault="00CA7163" w:rsidP="008F5F24">
      <w:pPr>
        <w:pStyle w:val="ListParagraph"/>
        <w:numPr>
          <w:ilvl w:val="1"/>
          <w:numId w:val="2"/>
        </w:numPr>
        <w:spacing w:after="66" w:line="257" w:lineRule="auto"/>
        <w:ind w:left="360"/>
        <w:jc w:val="both"/>
        <w:rPr>
          <w:rFonts w:asciiTheme="minorHAnsi" w:hAnsiTheme="minorHAnsi" w:cstheme="minorHAnsi"/>
          <w:sz w:val="22"/>
          <w:szCs w:val="22"/>
        </w:rPr>
      </w:pPr>
      <w:r w:rsidRPr="0075391D">
        <w:rPr>
          <w:rFonts w:asciiTheme="minorHAnsi" w:hAnsiTheme="minorHAnsi" w:cstheme="minorHAnsi"/>
          <w:sz w:val="22"/>
          <w:szCs w:val="22"/>
        </w:rPr>
        <w:t xml:space="preserve">My vendor does not provide the GST bill, can I still claim the reimbursement for </w:t>
      </w:r>
      <w:r w:rsidR="002240BB" w:rsidRPr="0075391D">
        <w:rPr>
          <w:rFonts w:asciiTheme="minorHAnsi" w:hAnsiTheme="minorHAnsi" w:cstheme="minorHAnsi"/>
          <w:sz w:val="22"/>
          <w:szCs w:val="22"/>
        </w:rPr>
        <w:t>internet?</w:t>
      </w:r>
    </w:p>
    <w:p w14:paraId="3C61A087" w14:textId="144E0F9B" w:rsidR="00CA7163" w:rsidRPr="0075391D" w:rsidRDefault="002240BB" w:rsidP="008F5F24">
      <w:pPr>
        <w:pStyle w:val="ListParagraph"/>
        <w:spacing w:after="66" w:line="257" w:lineRule="auto"/>
        <w:ind w:left="360"/>
        <w:jc w:val="both"/>
        <w:rPr>
          <w:rFonts w:asciiTheme="minorHAnsi" w:hAnsiTheme="minorHAnsi" w:cstheme="minorHAnsi"/>
          <w:sz w:val="22"/>
          <w:szCs w:val="22"/>
        </w:rPr>
      </w:pPr>
      <w:r w:rsidRPr="0075391D">
        <w:rPr>
          <w:rFonts w:asciiTheme="minorHAnsi" w:hAnsiTheme="minorHAnsi" w:cstheme="minorHAnsi"/>
          <w:sz w:val="22"/>
          <w:szCs w:val="22"/>
        </w:rPr>
        <w:t>Ans:</w:t>
      </w:r>
      <w:r w:rsidR="00CA7163" w:rsidRPr="0075391D">
        <w:rPr>
          <w:rFonts w:asciiTheme="minorHAnsi" w:hAnsiTheme="minorHAnsi" w:cstheme="minorHAnsi"/>
          <w:sz w:val="22"/>
          <w:szCs w:val="22"/>
        </w:rPr>
        <w:t xml:space="preserve"> You can claim the reimbursement without GST invoice only when you provide the proof of payment e.g. NEFT transaction statement, Paytm statement. Payment made by cash for a </w:t>
      </w:r>
      <w:r w:rsidRPr="0075391D">
        <w:rPr>
          <w:rFonts w:asciiTheme="minorHAnsi" w:hAnsiTheme="minorHAnsi" w:cstheme="minorHAnsi"/>
          <w:sz w:val="22"/>
          <w:szCs w:val="22"/>
        </w:rPr>
        <w:t>non-GST</w:t>
      </w:r>
      <w:r w:rsidR="00CA7163" w:rsidRPr="0075391D">
        <w:rPr>
          <w:rFonts w:asciiTheme="minorHAnsi" w:hAnsiTheme="minorHAnsi" w:cstheme="minorHAnsi"/>
          <w:sz w:val="22"/>
          <w:szCs w:val="22"/>
        </w:rPr>
        <w:t xml:space="preserve"> bill will not be accepted</w:t>
      </w:r>
    </w:p>
    <w:p w14:paraId="085825D3" w14:textId="77777777" w:rsidR="00CA7163" w:rsidRPr="0075391D" w:rsidRDefault="00CA7163" w:rsidP="008F5F24">
      <w:pPr>
        <w:pStyle w:val="ListParagraph"/>
        <w:spacing w:after="66" w:line="257" w:lineRule="auto"/>
        <w:ind w:left="360"/>
        <w:jc w:val="both"/>
        <w:rPr>
          <w:rFonts w:asciiTheme="minorHAnsi" w:hAnsiTheme="minorHAnsi" w:cstheme="minorHAnsi"/>
          <w:sz w:val="22"/>
          <w:szCs w:val="22"/>
        </w:rPr>
      </w:pPr>
    </w:p>
    <w:p w14:paraId="38AFCDC5" w14:textId="0FF0CEA0" w:rsidR="00CA7163" w:rsidRPr="0075391D" w:rsidRDefault="00CA7163" w:rsidP="008F5F24">
      <w:pPr>
        <w:pStyle w:val="ListParagraph"/>
        <w:numPr>
          <w:ilvl w:val="1"/>
          <w:numId w:val="2"/>
        </w:numPr>
        <w:spacing w:after="66" w:line="257" w:lineRule="auto"/>
        <w:ind w:left="360"/>
        <w:jc w:val="both"/>
        <w:rPr>
          <w:rFonts w:asciiTheme="minorHAnsi" w:hAnsiTheme="minorHAnsi" w:cstheme="minorHAnsi"/>
          <w:sz w:val="22"/>
          <w:szCs w:val="22"/>
        </w:rPr>
      </w:pPr>
      <w:r w:rsidRPr="0075391D">
        <w:rPr>
          <w:rFonts w:asciiTheme="minorHAnsi" w:hAnsiTheme="minorHAnsi" w:cstheme="minorHAnsi"/>
          <w:sz w:val="22"/>
          <w:szCs w:val="22"/>
        </w:rPr>
        <w:t xml:space="preserve">Can I </w:t>
      </w:r>
      <w:r w:rsidR="002240BB" w:rsidRPr="0075391D">
        <w:rPr>
          <w:rFonts w:asciiTheme="minorHAnsi" w:hAnsiTheme="minorHAnsi" w:cstheme="minorHAnsi"/>
          <w:sz w:val="22"/>
          <w:szCs w:val="22"/>
        </w:rPr>
        <w:t>claim</w:t>
      </w:r>
      <w:r w:rsidRPr="0075391D">
        <w:rPr>
          <w:rFonts w:asciiTheme="minorHAnsi" w:hAnsiTheme="minorHAnsi" w:cstheme="minorHAnsi"/>
          <w:sz w:val="22"/>
          <w:szCs w:val="22"/>
        </w:rPr>
        <w:t xml:space="preserve"> internet reimbursement if the invoice is billed to my relative?</w:t>
      </w:r>
    </w:p>
    <w:p w14:paraId="4B75C84C" w14:textId="77777777" w:rsidR="00CA7163" w:rsidRPr="0075391D" w:rsidRDefault="00CA7163" w:rsidP="008F5F24">
      <w:pPr>
        <w:pStyle w:val="ListParagraph"/>
        <w:spacing w:after="66" w:line="257" w:lineRule="auto"/>
        <w:ind w:left="360"/>
        <w:jc w:val="both"/>
        <w:rPr>
          <w:rFonts w:asciiTheme="minorHAnsi" w:hAnsiTheme="minorHAnsi" w:cstheme="minorHAnsi"/>
          <w:sz w:val="22"/>
          <w:szCs w:val="22"/>
        </w:rPr>
      </w:pPr>
      <w:r w:rsidRPr="0075391D">
        <w:rPr>
          <w:rFonts w:asciiTheme="minorHAnsi" w:hAnsiTheme="minorHAnsi" w:cstheme="minorHAnsi"/>
          <w:sz w:val="22"/>
          <w:szCs w:val="22"/>
        </w:rPr>
        <w:t>Ans: No, the invoice should be billed in your name.</w:t>
      </w:r>
    </w:p>
    <w:p w14:paraId="0091DB43" w14:textId="77777777" w:rsidR="00CA7163" w:rsidRPr="0075391D" w:rsidRDefault="00CA7163" w:rsidP="008F5F24">
      <w:pPr>
        <w:spacing w:after="66" w:line="257" w:lineRule="auto"/>
        <w:jc w:val="both"/>
        <w:rPr>
          <w:rFonts w:asciiTheme="minorHAnsi" w:hAnsiTheme="minorHAnsi" w:cstheme="minorHAnsi"/>
          <w:sz w:val="22"/>
          <w:szCs w:val="22"/>
        </w:rPr>
      </w:pPr>
    </w:p>
    <w:p w14:paraId="76955009" w14:textId="6E4AA7B2" w:rsidR="00CA7163" w:rsidRPr="0075391D" w:rsidRDefault="00CA7163" w:rsidP="008F5F24">
      <w:pPr>
        <w:pStyle w:val="ListParagraph"/>
        <w:numPr>
          <w:ilvl w:val="1"/>
          <w:numId w:val="2"/>
        </w:numPr>
        <w:spacing w:after="66" w:line="257" w:lineRule="auto"/>
        <w:jc w:val="both"/>
        <w:rPr>
          <w:rFonts w:asciiTheme="minorHAnsi" w:hAnsiTheme="minorHAnsi" w:cstheme="minorHAnsi"/>
          <w:sz w:val="22"/>
          <w:szCs w:val="22"/>
        </w:rPr>
      </w:pPr>
      <w:r w:rsidRPr="0075391D">
        <w:rPr>
          <w:rFonts w:asciiTheme="minorHAnsi" w:hAnsiTheme="minorHAnsi" w:cstheme="minorHAnsi"/>
          <w:sz w:val="22"/>
          <w:szCs w:val="22"/>
        </w:rPr>
        <w:t xml:space="preserve">My team did not </w:t>
      </w:r>
      <w:r w:rsidR="002240BB" w:rsidRPr="0075391D">
        <w:rPr>
          <w:rFonts w:asciiTheme="minorHAnsi" w:hAnsiTheme="minorHAnsi" w:cstheme="minorHAnsi"/>
          <w:sz w:val="22"/>
          <w:szCs w:val="22"/>
        </w:rPr>
        <w:t>avail itself</w:t>
      </w:r>
      <w:r w:rsidRPr="0075391D">
        <w:rPr>
          <w:rFonts w:asciiTheme="minorHAnsi" w:hAnsiTheme="minorHAnsi" w:cstheme="minorHAnsi"/>
          <w:sz w:val="22"/>
          <w:szCs w:val="22"/>
        </w:rPr>
        <w:t xml:space="preserve"> of the Team lunch reimbursement benefit last quarter. We are going to lunch tomorrow and wanted to know if we can claim double the amount considering the benefit was not availed last quarter?</w:t>
      </w:r>
    </w:p>
    <w:p w14:paraId="592C5A09" w14:textId="77777777" w:rsidR="00CA7163" w:rsidRPr="0075391D" w:rsidRDefault="00CA7163" w:rsidP="008F5F24">
      <w:pPr>
        <w:pStyle w:val="ListParagraph"/>
        <w:spacing w:after="66" w:line="257" w:lineRule="auto"/>
        <w:ind w:left="270"/>
        <w:jc w:val="both"/>
        <w:rPr>
          <w:rFonts w:asciiTheme="minorHAnsi" w:hAnsiTheme="minorHAnsi" w:cstheme="minorHAnsi"/>
          <w:sz w:val="22"/>
          <w:szCs w:val="22"/>
        </w:rPr>
      </w:pPr>
      <w:r w:rsidRPr="0075391D">
        <w:rPr>
          <w:rFonts w:asciiTheme="minorHAnsi" w:hAnsiTheme="minorHAnsi" w:cstheme="minorHAnsi"/>
          <w:sz w:val="22"/>
          <w:szCs w:val="22"/>
        </w:rPr>
        <w:t>Ans: No, the benefit does not roll over to the next quarter. In not utilized within the same quarter, it would lapse and cannot be carried forward.</w:t>
      </w:r>
    </w:p>
    <w:p w14:paraId="0FD7EDC6" w14:textId="77777777" w:rsidR="00157F8F" w:rsidRPr="0075391D" w:rsidRDefault="00157F8F" w:rsidP="00A654D2">
      <w:pPr>
        <w:pStyle w:val="ListParagraph"/>
        <w:spacing w:after="66" w:line="257" w:lineRule="auto"/>
        <w:ind w:left="270"/>
        <w:jc w:val="both"/>
        <w:rPr>
          <w:rFonts w:asciiTheme="minorHAnsi" w:hAnsiTheme="minorHAnsi" w:cstheme="minorHAnsi"/>
          <w:sz w:val="22"/>
          <w:szCs w:val="22"/>
        </w:rPr>
      </w:pPr>
    </w:p>
    <w:p w14:paraId="04356844" w14:textId="10368C8E" w:rsidR="00157F8F" w:rsidRPr="0075391D" w:rsidRDefault="00157F8F" w:rsidP="00A654D2">
      <w:pPr>
        <w:pStyle w:val="ListParagraph"/>
        <w:numPr>
          <w:ilvl w:val="1"/>
          <w:numId w:val="2"/>
        </w:numPr>
        <w:spacing w:after="66" w:line="257" w:lineRule="auto"/>
        <w:jc w:val="both"/>
        <w:rPr>
          <w:rFonts w:asciiTheme="minorHAnsi" w:hAnsiTheme="minorHAnsi" w:cstheme="minorHAnsi"/>
          <w:sz w:val="22"/>
          <w:szCs w:val="22"/>
        </w:rPr>
      </w:pPr>
      <w:r w:rsidRPr="0075391D">
        <w:rPr>
          <w:rFonts w:asciiTheme="minorHAnsi" w:hAnsiTheme="minorHAnsi" w:cstheme="minorHAnsi"/>
          <w:sz w:val="22"/>
          <w:szCs w:val="22"/>
        </w:rPr>
        <w:t>Is there a deadline for utilizing Promotion Leave and Staycation Reimbursement benefits?</w:t>
      </w:r>
    </w:p>
    <w:p w14:paraId="0FED99C0" w14:textId="77777777" w:rsidR="00157F8F" w:rsidRPr="0075391D" w:rsidRDefault="00157F8F" w:rsidP="00A654D2">
      <w:pPr>
        <w:pStyle w:val="ListParagraph"/>
        <w:spacing w:after="66" w:line="257" w:lineRule="auto"/>
        <w:ind w:left="270"/>
        <w:jc w:val="both"/>
        <w:rPr>
          <w:rFonts w:asciiTheme="minorHAnsi" w:hAnsiTheme="minorHAnsi" w:cstheme="minorHAnsi"/>
          <w:sz w:val="22"/>
          <w:szCs w:val="22"/>
        </w:rPr>
      </w:pPr>
      <w:r w:rsidRPr="0075391D">
        <w:rPr>
          <w:rFonts w:asciiTheme="minorHAnsi" w:hAnsiTheme="minorHAnsi" w:cstheme="minorHAnsi"/>
          <w:sz w:val="22"/>
          <w:szCs w:val="22"/>
        </w:rPr>
        <w:t>Ans. Yes, both benefits must be utilized within the same calendar year as the promotion. Failure to do so will result in forfeiture of the benefits.</w:t>
      </w:r>
    </w:p>
    <w:p w14:paraId="29301233" w14:textId="77777777" w:rsidR="00157F8F" w:rsidRPr="0075391D" w:rsidRDefault="00157F8F" w:rsidP="00A654D2">
      <w:pPr>
        <w:pStyle w:val="ListParagraph"/>
        <w:spacing w:after="66" w:line="257" w:lineRule="auto"/>
        <w:ind w:left="270"/>
        <w:jc w:val="both"/>
        <w:rPr>
          <w:rFonts w:asciiTheme="minorHAnsi" w:hAnsiTheme="minorHAnsi" w:cstheme="minorHAnsi"/>
          <w:sz w:val="22"/>
          <w:szCs w:val="22"/>
        </w:rPr>
      </w:pPr>
    </w:p>
    <w:p w14:paraId="3436F1E4" w14:textId="582DD7CD" w:rsidR="00157F8F" w:rsidRPr="0075391D" w:rsidRDefault="00157F8F" w:rsidP="00A654D2">
      <w:pPr>
        <w:pStyle w:val="ListParagraph"/>
        <w:numPr>
          <w:ilvl w:val="1"/>
          <w:numId w:val="2"/>
        </w:numPr>
        <w:spacing w:after="66" w:line="257" w:lineRule="auto"/>
        <w:jc w:val="both"/>
        <w:rPr>
          <w:rFonts w:asciiTheme="minorHAnsi" w:hAnsiTheme="minorHAnsi" w:cstheme="minorHAnsi"/>
          <w:sz w:val="22"/>
          <w:szCs w:val="22"/>
        </w:rPr>
      </w:pPr>
      <w:r w:rsidRPr="0075391D">
        <w:rPr>
          <w:rFonts w:asciiTheme="minorHAnsi" w:hAnsiTheme="minorHAnsi" w:cstheme="minorHAnsi"/>
          <w:sz w:val="22"/>
          <w:szCs w:val="22"/>
        </w:rPr>
        <w:t>How will Promotion Leave be reflected in the associate’s leave balance?</w:t>
      </w:r>
    </w:p>
    <w:p w14:paraId="3AEA769E" w14:textId="77777777" w:rsidR="00157F8F" w:rsidRPr="0075391D" w:rsidRDefault="00157F8F" w:rsidP="00A654D2">
      <w:pPr>
        <w:pStyle w:val="ListParagraph"/>
        <w:spacing w:after="66" w:line="257" w:lineRule="auto"/>
        <w:ind w:left="270"/>
        <w:jc w:val="both"/>
        <w:rPr>
          <w:rFonts w:asciiTheme="minorHAnsi" w:hAnsiTheme="minorHAnsi" w:cstheme="minorHAnsi"/>
          <w:sz w:val="22"/>
          <w:szCs w:val="22"/>
        </w:rPr>
      </w:pPr>
      <w:r w:rsidRPr="0075391D">
        <w:rPr>
          <w:rFonts w:asciiTheme="minorHAnsi" w:hAnsiTheme="minorHAnsi" w:cstheme="minorHAnsi"/>
          <w:sz w:val="22"/>
          <w:szCs w:val="22"/>
        </w:rPr>
        <w:t>Ans. Similar to other leave types, Promotion Leave will be included in the associate’s HRMS profile.</w:t>
      </w:r>
    </w:p>
    <w:p w14:paraId="4FD56D7B" w14:textId="77777777" w:rsidR="00157F8F" w:rsidRPr="0075391D" w:rsidRDefault="00157F8F" w:rsidP="00A654D2">
      <w:pPr>
        <w:pStyle w:val="ListParagraph"/>
        <w:spacing w:after="66" w:line="257" w:lineRule="auto"/>
        <w:ind w:left="270"/>
        <w:jc w:val="both"/>
        <w:rPr>
          <w:rFonts w:asciiTheme="minorHAnsi" w:hAnsiTheme="minorHAnsi" w:cstheme="minorHAnsi"/>
          <w:sz w:val="22"/>
          <w:szCs w:val="22"/>
        </w:rPr>
      </w:pPr>
    </w:p>
    <w:p w14:paraId="49D5D89B" w14:textId="5D032CD6" w:rsidR="00157F8F" w:rsidRPr="0075391D" w:rsidRDefault="00157F8F" w:rsidP="00A654D2">
      <w:pPr>
        <w:pStyle w:val="ListParagraph"/>
        <w:numPr>
          <w:ilvl w:val="1"/>
          <w:numId w:val="2"/>
        </w:numPr>
        <w:spacing w:after="66" w:line="257" w:lineRule="auto"/>
        <w:jc w:val="both"/>
        <w:rPr>
          <w:rFonts w:asciiTheme="minorHAnsi" w:hAnsiTheme="minorHAnsi" w:cstheme="minorHAnsi"/>
          <w:sz w:val="22"/>
          <w:szCs w:val="22"/>
        </w:rPr>
      </w:pPr>
      <w:r w:rsidRPr="0075391D">
        <w:rPr>
          <w:rFonts w:asciiTheme="minorHAnsi" w:hAnsiTheme="minorHAnsi" w:cstheme="minorHAnsi"/>
          <w:sz w:val="22"/>
          <w:szCs w:val="22"/>
        </w:rPr>
        <w:t>Can Promotion Leave and/or Staycation benefit be utilized in split intervals?</w:t>
      </w:r>
    </w:p>
    <w:p w14:paraId="2BE392BE" w14:textId="77777777" w:rsidR="00157F8F" w:rsidRPr="0075391D" w:rsidRDefault="00157F8F" w:rsidP="00A654D2">
      <w:pPr>
        <w:pStyle w:val="ListParagraph"/>
        <w:spacing w:after="66" w:line="257" w:lineRule="auto"/>
        <w:ind w:left="270"/>
        <w:jc w:val="both"/>
        <w:rPr>
          <w:rFonts w:asciiTheme="minorHAnsi" w:hAnsiTheme="minorHAnsi" w:cstheme="minorHAnsi"/>
          <w:sz w:val="22"/>
          <w:szCs w:val="22"/>
        </w:rPr>
      </w:pPr>
      <w:r w:rsidRPr="0075391D">
        <w:rPr>
          <w:rFonts w:asciiTheme="minorHAnsi" w:hAnsiTheme="minorHAnsi" w:cstheme="minorHAnsi"/>
          <w:sz w:val="22"/>
          <w:szCs w:val="22"/>
        </w:rPr>
        <w:t>Ans. No, both the benefits must be utilized in a single instance.</w:t>
      </w:r>
    </w:p>
    <w:p w14:paraId="54815418" w14:textId="77777777" w:rsidR="00157F8F" w:rsidRPr="0075391D" w:rsidRDefault="00157F8F" w:rsidP="00A654D2">
      <w:pPr>
        <w:pStyle w:val="ListParagraph"/>
        <w:spacing w:after="66" w:line="257" w:lineRule="auto"/>
        <w:ind w:left="270"/>
        <w:jc w:val="both"/>
        <w:rPr>
          <w:rFonts w:asciiTheme="minorHAnsi" w:hAnsiTheme="minorHAnsi" w:cstheme="minorHAnsi"/>
          <w:sz w:val="22"/>
          <w:szCs w:val="22"/>
        </w:rPr>
      </w:pPr>
    </w:p>
    <w:p w14:paraId="00840B18" w14:textId="19C07DB1" w:rsidR="00157F8F" w:rsidRPr="0075391D" w:rsidRDefault="00157F8F" w:rsidP="00A654D2">
      <w:pPr>
        <w:pStyle w:val="ListParagraph"/>
        <w:numPr>
          <w:ilvl w:val="1"/>
          <w:numId w:val="2"/>
        </w:numPr>
        <w:spacing w:after="66" w:line="257" w:lineRule="auto"/>
        <w:jc w:val="both"/>
        <w:rPr>
          <w:rFonts w:asciiTheme="minorHAnsi" w:hAnsiTheme="minorHAnsi" w:cstheme="minorHAnsi"/>
          <w:sz w:val="22"/>
          <w:szCs w:val="22"/>
        </w:rPr>
      </w:pPr>
      <w:r w:rsidRPr="0075391D">
        <w:rPr>
          <w:rFonts w:asciiTheme="minorHAnsi" w:hAnsiTheme="minorHAnsi" w:cstheme="minorHAnsi"/>
          <w:sz w:val="22"/>
          <w:szCs w:val="22"/>
        </w:rPr>
        <w:t>Is it required to combine Promotion Leave with a staycation, or can Promotion Leave be utilized independently at a later date?</w:t>
      </w:r>
    </w:p>
    <w:p w14:paraId="478C2B8E" w14:textId="64AA3A2F" w:rsidR="00157F8F" w:rsidRPr="0075391D" w:rsidRDefault="00157F8F" w:rsidP="00A654D2">
      <w:pPr>
        <w:pStyle w:val="ListParagraph"/>
        <w:spacing w:after="66" w:line="257" w:lineRule="auto"/>
        <w:ind w:left="270"/>
        <w:jc w:val="both"/>
        <w:rPr>
          <w:rFonts w:asciiTheme="minorHAnsi" w:hAnsiTheme="minorHAnsi" w:cstheme="minorHAnsi"/>
          <w:sz w:val="22"/>
          <w:szCs w:val="22"/>
        </w:rPr>
      </w:pPr>
      <w:r w:rsidRPr="0075391D">
        <w:rPr>
          <w:rFonts w:asciiTheme="minorHAnsi" w:hAnsiTheme="minorHAnsi" w:cstheme="minorHAnsi"/>
          <w:sz w:val="22"/>
          <w:szCs w:val="22"/>
        </w:rPr>
        <w:t>Ans. Promotion Leave must be utilized in conjunction with the staycation benefit.</w:t>
      </w:r>
    </w:p>
    <w:p w14:paraId="76ED085A" w14:textId="1AB0A70F" w:rsidR="00CA7163" w:rsidRPr="0075391D" w:rsidRDefault="00CA7163" w:rsidP="00013C4B">
      <w:pPr>
        <w:pStyle w:val="Heading1"/>
        <w:jc w:val="both"/>
        <w:rPr>
          <w:rFonts w:asciiTheme="minorHAnsi" w:hAnsiTheme="minorHAnsi" w:cstheme="minorHAnsi"/>
          <w:color w:val="002060"/>
          <w:sz w:val="22"/>
          <w:szCs w:val="22"/>
        </w:rPr>
      </w:pPr>
      <w:bookmarkStart w:id="10" w:name="_Toc406599840"/>
      <w:bookmarkStart w:id="11" w:name="_Toc433724108"/>
      <w:bookmarkStart w:id="12" w:name="_Toc454985413"/>
      <w:bookmarkStart w:id="13" w:name="_Toc456355692"/>
      <w:bookmarkStart w:id="14" w:name="_Toc465079651"/>
      <w:bookmarkStart w:id="15" w:name="_Toc467935672"/>
      <w:bookmarkStart w:id="16" w:name="_Toc1727581"/>
      <w:bookmarkStart w:id="17" w:name="_Toc5011443"/>
      <w:bookmarkStart w:id="18" w:name="_Toc197080077"/>
      <w:bookmarkEnd w:id="2"/>
      <w:bookmarkEnd w:id="3"/>
      <w:r w:rsidRPr="0075391D">
        <w:rPr>
          <w:rFonts w:asciiTheme="minorHAnsi" w:hAnsiTheme="minorHAnsi" w:cstheme="minorHAnsi"/>
          <w:color w:val="002060"/>
          <w:sz w:val="22"/>
          <w:szCs w:val="22"/>
        </w:rPr>
        <w:t>VIOLATION OF POLICY</w:t>
      </w:r>
      <w:bookmarkStart w:id="19" w:name="_Toc467935589"/>
      <w:bookmarkStart w:id="20" w:name="_Toc467935673"/>
      <w:bookmarkEnd w:id="10"/>
      <w:bookmarkEnd w:id="11"/>
      <w:bookmarkEnd w:id="12"/>
      <w:bookmarkEnd w:id="13"/>
      <w:bookmarkEnd w:id="14"/>
      <w:bookmarkEnd w:id="15"/>
      <w:bookmarkEnd w:id="16"/>
      <w:bookmarkEnd w:id="17"/>
      <w:bookmarkEnd w:id="18"/>
    </w:p>
    <w:p w14:paraId="628AC157" w14:textId="5F16EC54" w:rsidR="005B0B07" w:rsidRPr="0075391D" w:rsidRDefault="00CA7163" w:rsidP="00013C4B">
      <w:pPr>
        <w:jc w:val="both"/>
        <w:rPr>
          <w:rFonts w:asciiTheme="minorHAnsi" w:hAnsiTheme="minorHAnsi" w:cstheme="minorHAnsi"/>
          <w:sz w:val="22"/>
          <w:szCs w:val="22"/>
        </w:rPr>
      </w:pPr>
      <w:bookmarkStart w:id="21" w:name="_Toc406599841"/>
      <w:bookmarkStart w:id="22" w:name="_Toc433724109"/>
      <w:bookmarkStart w:id="23" w:name="_Toc454985414"/>
      <w:bookmarkStart w:id="24" w:name="_Toc456355693"/>
      <w:bookmarkEnd w:id="19"/>
      <w:bookmarkEnd w:id="20"/>
      <w:r w:rsidRPr="0075391D">
        <w:rPr>
          <w:rFonts w:asciiTheme="minorHAnsi" w:hAnsiTheme="minorHAnsi" w:cstheme="minorHAnsi"/>
          <w:sz w:val="22"/>
          <w:szCs w:val="22"/>
        </w:rPr>
        <w:t xml:space="preserve">All employees are obligated to report violations of this policy to </w:t>
      </w:r>
      <w:hyperlink r:id="rId8" w:history="1">
        <w:r w:rsidR="00013C4B" w:rsidRPr="0075391D">
          <w:rPr>
            <w:rStyle w:val="Hyperlink"/>
            <w:rFonts w:asciiTheme="minorHAnsi" w:hAnsiTheme="minorHAnsi" w:cstheme="minorHAnsi"/>
            <w:sz w:val="22"/>
            <w:szCs w:val="22"/>
          </w:rPr>
          <w:t>hrops@</w:t>
        </w:r>
        <w:r w:rsidR="00BF158B" w:rsidRPr="0075391D">
          <w:rPr>
            <w:rStyle w:val="Hyperlink"/>
            <w:rFonts w:asciiTheme="minorHAnsi" w:hAnsiTheme="minorHAnsi" w:cstheme="minorHAnsi"/>
            <w:sz w:val="22"/>
            <w:szCs w:val="22"/>
          </w:rPr>
          <w:t>Parkar</w:t>
        </w:r>
        <w:r w:rsidR="00013C4B" w:rsidRPr="0075391D">
          <w:rPr>
            <w:rStyle w:val="Hyperlink"/>
            <w:rFonts w:asciiTheme="minorHAnsi" w:hAnsiTheme="minorHAnsi" w:cstheme="minorHAnsi"/>
            <w:sz w:val="22"/>
            <w:szCs w:val="22"/>
          </w:rPr>
          <w:t>.digital</w:t>
        </w:r>
      </w:hyperlink>
      <w:r w:rsidR="00013C4B" w:rsidRPr="0075391D">
        <w:rPr>
          <w:rFonts w:asciiTheme="minorHAnsi" w:hAnsiTheme="minorHAnsi" w:cstheme="minorHAnsi"/>
          <w:sz w:val="22"/>
          <w:szCs w:val="22"/>
        </w:rPr>
        <w:t xml:space="preserve"> </w:t>
      </w:r>
      <w:r w:rsidR="002240BB" w:rsidRPr="0075391D">
        <w:rPr>
          <w:rStyle w:val="Hyperlink"/>
          <w:rFonts w:asciiTheme="minorHAnsi" w:hAnsiTheme="minorHAnsi" w:cstheme="minorHAnsi"/>
          <w:color w:val="auto"/>
          <w:sz w:val="22"/>
          <w:szCs w:val="22"/>
        </w:rPr>
        <w:t xml:space="preserve"> </w:t>
      </w:r>
      <w:r w:rsidRPr="0075391D">
        <w:rPr>
          <w:rFonts w:asciiTheme="minorHAnsi" w:hAnsiTheme="minorHAnsi" w:cstheme="minorHAnsi"/>
          <w:sz w:val="22"/>
          <w:szCs w:val="22"/>
        </w:rPr>
        <w:t xml:space="preserve">immediately. </w:t>
      </w:r>
    </w:p>
    <w:p w14:paraId="7E66663E" w14:textId="68E27DBC" w:rsidR="00CA7163" w:rsidRPr="0075391D" w:rsidRDefault="005B0B07" w:rsidP="00013C4B">
      <w:pPr>
        <w:jc w:val="both"/>
        <w:rPr>
          <w:rFonts w:asciiTheme="minorHAnsi" w:hAnsiTheme="minorHAnsi" w:cstheme="minorHAnsi"/>
          <w:sz w:val="22"/>
          <w:szCs w:val="22"/>
        </w:rPr>
      </w:pPr>
      <w:r w:rsidRPr="0075391D">
        <w:rPr>
          <w:rFonts w:asciiTheme="minorHAnsi" w:hAnsiTheme="minorHAnsi" w:cstheme="minorHAnsi"/>
          <w:sz w:val="22"/>
          <w:szCs w:val="22"/>
        </w:rPr>
        <w:t>The HR Head and Finance Head must approve any exceptions to this policy in advance.</w:t>
      </w:r>
    </w:p>
    <w:p w14:paraId="3347E570" w14:textId="309D139E" w:rsidR="00CA7163" w:rsidRPr="0075391D" w:rsidRDefault="00CA7163" w:rsidP="00C523A1">
      <w:pPr>
        <w:pStyle w:val="Heading1"/>
        <w:jc w:val="both"/>
        <w:rPr>
          <w:rFonts w:asciiTheme="minorHAnsi" w:hAnsiTheme="minorHAnsi" w:cstheme="minorHAnsi"/>
          <w:color w:val="002060"/>
          <w:sz w:val="22"/>
          <w:szCs w:val="22"/>
        </w:rPr>
      </w:pPr>
      <w:bookmarkStart w:id="25" w:name="_Toc465079652"/>
      <w:bookmarkStart w:id="26" w:name="_Toc467935674"/>
      <w:bookmarkStart w:id="27" w:name="_Toc1727582"/>
      <w:bookmarkStart w:id="28" w:name="_Toc5011444"/>
      <w:bookmarkStart w:id="29" w:name="_Toc197080078"/>
      <w:r w:rsidRPr="0075391D">
        <w:rPr>
          <w:rFonts w:asciiTheme="minorHAnsi" w:hAnsiTheme="minorHAnsi" w:cstheme="minorHAnsi"/>
          <w:color w:val="002060"/>
          <w:sz w:val="22"/>
          <w:szCs w:val="22"/>
        </w:rPr>
        <w:lastRenderedPageBreak/>
        <w:t>ENFORCEMENT</w:t>
      </w:r>
      <w:bookmarkEnd w:id="21"/>
      <w:bookmarkEnd w:id="22"/>
      <w:bookmarkEnd w:id="23"/>
      <w:bookmarkEnd w:id="24"/>
      <w:bookmarkEnd w:id="25"/>
      <w:bookmarkEnd w:id="26"/>
      <w:bookmarkEnd w:id="27"/>
      <w:bookmarkEnd w:id="28"/>
      <w:bookmarkEnd w:id="29"/>
      <w:r w:rsidRPr="0075391D">
        <w:rPr>
          <w:rFonts w:asciiTheme="minorHAnsi" w:hAnsiTheme="minorHAnsi" w:cstheme="minorHAnsi"/>
          <w:color w:val="002060"/>
          <w:sz w:val="22"/>
          <w:szCs w:val="22"/>
        </w:rPr>
        <w:t xml:space="preserve"> </w:t>
      </w:r>
    </w:p>
    <w:p w14:paraId="6839D180" w14:textId="77777777" w:rsidR="00CA7163" w:rsidRPr="0075391D" w:rsidRDefault="00CA7163" w:rsidP="00C523A1">
      <w:pPr>
        <w:jc w:val="both"/>
        <w:rPr>
          <w:rFonts w:asciiTheme="minorHAnsi" w:hAnsiTheme="minorHAnsi" w:cstheme="minorHAnsi"/>
          <w:sz w:val="22"/>
          <w:szCs w:val="22"/>
        </w:rPr>
      </w:pPr>
      <w:bookmarkStart w:id="30" w:name="_Toc467935591"/>
      <w:bookmarkStart w:id="31" w:name="_Toc467935675"/>
      <w:r w:rsidRPr="0075391D">
        <w:rPr>
          <w:rFonts w:asciiTheme="minorHAnsi" w:hAnsiTheme="minorHAnsi" w:cstheme="minorHAnsi"/>
          <w:sz w:val="22"/>
          <w:szCs w:val="22"/>
        </w:rPr>
        <w:t>Failure to comply with this policy may result in:</w:t>
      </w:r>
      <w:bookmarkEnd w:id="30"/>
      <w:bookmarkEnd w:id="31"/>
      <w:r w:rsidRPr="0075391D">
        <w:rPr>
          <w:rFonts w:asciiTheme="minorHAnsi" w:hAnsiTheme="minorHAnsi" w:cstheme="minorHAnsi"/>
          <w:sz w:val="22"/>
          <w:szCs w:val="22"/>
        </w:rPr>
        <w:t xml:space="preserve"> </w:t>
      </w:r>
    </w:p>
    <w:p w14:paraId="0D271736" w14:textId="77777777" w:rsidR="00CA7163" w:rsidRPr="0075391D" w:rsidRDefault="00CA7163" w:rsidP="00C523A1">
      <w:pPr>
        <w:jc w:val="both"/>
        <w:rPr>
          <w:rFonts w:asciiTheme="minorHAnsi" w:hAnsiTheme="minorHAnsi" w:cstheme="minorHAnsi"/>
          <w:sz w:val="22"/>
          <w:szCs w:val="22"/>
        </w:rPr>
      </w:pPr>
      <w:bookmarkStart w:id="32" w:name="_Toc467935592"/>
      <w:bookmarkStart w:id="33" w:name="_Toc467935676"/>
      <w:r w:rsidRPr="0075391D">
        <w:rPr>
          <w:rFonts w:asciiTheme="minorHAnsi" w:hAnsiTheme="minorHAnsi" w:cstheme="minorHAnsi"/>
          <w:b/>
          <w:sz w:val="22"/>
          <w:szCs w:val="22"/>
        </w:rPr>
        <w:t>a</w:t>
      </w:r>
      <w:r w:rsidRPr="0075391D">
        <w:rPr>
          <w:rFonts w:asciiTheme="minorHAnsi" w:hAnsiTheme="minorHAnsi" w:cstheme="minorHAnsi"/>
          <w:sz w:val="22"/>
          <w:szCs w:val="22"/>
        </w:rPr>
        <w:t>. Withdrawal, without notice, of access to information and/or information resources.</w:t>
      </w:r>
      <w:bookmarkEnd w:id="32"/>
      <w:bookmarkEnd w:id="33"/>
      <w:r w:rsidRPr="0075391D">
        <w:rPr>
          <w:rFonts w:asciiTheme="minorHAnsi" w:hAnsiTheme="minorHAnsi" w:cstheme="minorHAnsi"/>
          <w:sz w:val="22"/>
          <w:szCs w:val="22"/>
        </w:rPr>
        <w:t xml:space="preserve"> </w:t>
      </w:r>
    </w:p>
    <w:p w14:paraId="2FB221D3" w14:textId="77777777" w:rsidR="00CA7163" w:rsidRPr="0075391D" w:rsidRDefault="00CA7163" w:rsidP="00C523A1">
      <w:pPr>
        <w:jc w:val="both"/>
        <w:rPr>
          <w:rFonts w:asciiTheme="minorHAnsi" w:hAnsiTheme="minorHAnsi" w:cstheme="minorHAnsi"/>
          <w:sz w:val="22"/>
          <w:szCs w:val="22"/>
        </w:rPr>
      </w:pPr>
      <w:bookmarkStart w:id="34" w:name="_Toc467935593"/>
      <w:bookmarkStart w:id="35" w:name="_Toc467935677"/>
      <w:r w:rsidRPr="0075391D">
        <w:rPr>
          <w:rFonts w:asciiTheme="minorHAnsi" w:hAnsiTheme="minorHAnsi" w:cstheme="minorHAnsi"/>
          <w:b/>
          <w:sz w:val="22"/>
          <w:szCs w:val="22"/>
        </w:rPr>
        <w:t>b</w:t>
      </w:r>
      <w:r w:rsidRPr="0075391D">
        <w:rPr>
          <w:rFonts w:asciiTheme="minorHAnsi" w:hAnsiTheme="minorHAnsi" w:cstheme="minorHAnsi"/>
          <w:sz w:val="22"/>
          <w:szCs w:val="22"/>
        </w:rPr>
        <w:t>. Disciplinary action, up to and including termination.</w:t>
      </w:r>
      <w:bookmarkEnd w:id="34"/>
      <w:bookmarkEnd w:id="35"/>
      <w:r w:rsidRPr="0075391D">
        <w:rPr>
          <w:rFonts w:asciiTheme="minorHAnsi" w:hAnsiTheme="minorHAnsi" w:cstheme="minorHAnsi"/>
          <w:sz w:val="22"/>
          <w:szCs w:val="22"/>
        </w:rPr>
        <w:t xml:space="preserve"> </w:t>
      </w:r>
      <w:bookmarkStart w:id="36" w:name="_Toc467935594"/>
      <w:bookmarkStart w:id="37" w:name="_Toc467935678"/>
    </w:p>
    <w:p w14:paraId="5FC85FC3" w14:textId="77777777" w:rsidR="00CA7163" w:rsidRPr="0075391D" w:rsidRDefault="00CA7163" w:rsidP="00C523A1">
      <w:pPr>
        <w:jc w:val="both"/>
        <w:rPr>
          <w:rFonts w:asciiTheme="minorHAnsi" w:hAnsiTheme="minorHAnsi" w:cstheme="minorHAnsi"/>
          <w:sz w:val="22"/>
          <w:szCs w:val="22"/>
        </w:rPr>
      </w:pPr>
      <w:r w:rsidRPr="0075391D">
        <w:rPr>
          <w:rFonts w:asciiTheme="minorHAnsi" w:hAnsiTheme="minorHAnsi" w:cstheme="minorHAnsi"/>
          <w:b/>
          <w:sz w:val="22"/>
          <w:szCs w:val="22"/>
        </w:rPr>
        <w:t>c</w:t>
      </w:r>
      <w:r w:rsidRPr="0075391D">
        <w:rPr>
          <w:rFonts w:asciiTheme="minorHAnsi" w:hAnsiTheme="minorHAnsi" w:cstheme="minorHAnsi"/>
          <w:sz w:val="22"/>
          <w:szCs w:val="22"/>
        </w:rPr>
        <w:t>. Civil or criminal penalties as provided by law.</w:t>
      </w:r>
      <w:bookmarkEnd w:id="36"/>
      <w:bookmarkEnd w:id="37"/>
    </w:p>
    <w:p w14:paraId="3C34DE83" w14:textId="4CC69824" w:rsidR="00CA7163" w:rsidRPr="0075391D" w:rsidRDefault="00CA7163" w:rsidP="00C523A1">
      <w:pPr>
        <w:pStyle w:val="Heading1"/>
        <w:jc w:val="both"/>
        <w:rPr>
          <w:rFonts w:asciiTheme="minorHAnsi" w:hAnsiTheme="minorHAnsi" w:cstheme="minorHAnsi"/>
          <w:b w:val="0"/>
          <w:bCs w:val="0"/>
          <w:color w:val="002060"/>
          <w:sz w:val="22"/>
          <w:szCs w:val="22"/>
        </w:rPr>
      </w:pPr>
      <w:bookmarkStart w:id="38" w:name="_Toc465079653"/>
      <w:bookmarkStart w:id="39" w:name="_Toc467935679"/>
      <w:bookmarkStart w:id="40" w:name="_Toc1727583"/>
      <w:bookmarkStart w:id="41" w:name="_Toc5011445"/>
      <w:bookmarkStart w:id="42" w:name="_Toc197080079"/>
      <w:r w:rsidRPr="0075391D">
        <w:rPr>
          <w:rFonts w:asciiTheme="minorHAnsi" w:hAnsiTheme="minorHAnsi" w:cstheme="minorHAnsi"/>
          <w:color w:val="002060"/>
          <w:sz w:val="22"/>
          <w:szCs w:val="22"/>
        </w:rPr>
        <w:t>DOCUMENT OWNER AND APPROVAL</w:t>
      </w:r>
      <w:bookmarkEnd w:id="38"/>
      <w:bookmarkEnd w:id="39"/>
      <w:bookmarkEnd w:id="40"/>
      <w:bookmarkEnd w:id="41"/>
      <w:bookmarkEnd w:id="42"/>
    </w:p>
    <w:p w14:paraId="53491C42" w14:textId="32AA9504" w:rsidR="00CA7163" w:rsidRPr="0075391D" w:rsidRDefault="00CA7163" w:rsidP="00C523A1">
      <w:pPr>
        <w:jc w:val="both"/>
        <w:rPr>
          <w:rFonts w:asciiTheme="minorHAnsi" w:hAnsiTheme="minorHAnsi" w:cstheme="minorHAnsi"/>
          <w:sz w:val="22"/>
          <w:szCs w:val="22"/>
        </w:rPr>
      </w:pPr>
      <w:bookmarkStart w:id="43" w:name="_Toc525807938"/>
      <w:bookmarkStart w:id="44" w:name="_Toc532894365"/>
      <w:r w:rsidRPr="0075391D">
        <w:rPr>
          <w:rFonts w:asciiTheme="minorHAnsi" w:hAnsiTheme="minorHAnsi" w:cstheme="minorHAnsi"/>
          <w:sz w:val="22"/>
          <w:szCs w:val="22"/>
        </w:rPr>
        <w:t xml:space="preserve">The HR Head is the owner of this document and is responsible for ensuring that this policy document is reviewed Yearly. A current version of this document is available to all members of staff </w:t>
      </w:r>
      <w:r w:rsidR="007B26D2" w:rsidRPr="0075391D">
        <w:rPr>
          <w:rFonts w:asciiTheme="minorHAnsi" w:hAnsiTheme="minorHAnsi" w:cstheme="minorHAnsi"/>
          <w:sz w:val="22"/>
          <w:szCs w:val="22"/>
        </w:rPr>
        <w:t>in</w:t>
      </w:r>
      <w:r w:rsidRPr="0075391D">
        <w:rPr>
          <w:rFonts w:asciiTheme="minorHAnsi" w:hAnsiTheme="minorHAnsi" w:cstheme="minorHAnsi"/>
          <w:sz w:val="22"/>
          <w:szCs w:val="22"/>
        </w:rPr>
        <w:t xml:space="preserve"> a secured centralized location with appropriate access control.</w:t>
      </w:r>
      <w:bookmarkEnd w:id="43"/>
      <w:bookmarkEnd w:id="44"/>
    </w:p>
    <w:p w14:paraId="36CDF38F" w14:textId="77777777" w:rsidR="00CA7163" w:rsidRPr="0075391D" w:rsidRDefault="00CA7163" w:rsidP="008F5F24">
      <w:pPr>
        <w:jc w:val="both"/>
        <w:rPr>
          <w:rFonts w:asciiTheme="minorHAnsi" w:hAnsiTheme="minorHAnsi" w:cstheme="minorHAnsi"/>
          <w:sz w:val="22"/>
          <w:szCs w:val="22"/>
        </w:rPr>
      </w:pPr>
    </w:p>
    <w:p w14:paraId="2A404924" w14:textId="77777777" w:rsidR="00551E88" w:rsidRPr="0075391D" w:rsidRDefault="00551E88" w:rsidP="008F5F24">
      <w:pPr>
        <w:jc w:val="both"/>
        <w:rPr>
          <w:rFonts w:asciiTheme="minorHAnsi" w:hAnsiTheme="minorHAnsi" w:cstheme="minorHAnsi"/>
          <w:sz w:val="22"/>
          <w:szCs w:val="22"/>
        </w:rPr>
      </w:pPr>
    </w:p>
    <w:sectPr w:rsidR="00551E88" w:rsidRPr="0075391D" w:rsidSect="00F77FD8">
      <w:headerReference w:type="default" r:id="rId9"/>
      <w:footerReference w:type="default" r:id="rId10"/>
      <w:headerReference w:type="first" r:id="rId11"/>
      <w:footerReference w:type="first" r:id="rId12"/>
      <w:pgSz w:w="12240" w:h="15840"/>
      <w:pgMar w:top="1440" w:right="1440" w:bottom="1440" w:left="1440" w:header="720" w:footer="720" w:gutter="0"/>
      <w:pgBorders w:offsetFrom="page">
        <w:top w:val="thinThickSmallGap" w:sz="24" w:space="24" w:color="44546A" w:themeColor="text2"/>
        <w:left w:val="thinThickSmallGap" w:sz="24" w:space="24" w:color="44546A" w:themeColor="text2"/>
        <w:bottom w:val="thickThinSmallGap" w:sz="24" w:space="24" w:color="44546A" w:themeColor="text2"/>
        <w:right w:val="thickThinSmallGap" w:sz="24" w:space="24" w:color="44546A" w:themeColor="text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BD372F" w14:textId="77777777" w:rsidR="00F77FD8" w:rsidRDefault="00F77FD8">
      <w:r>
        <w:separator/>
      </w:r>
    </w:p>
  </w:endnote>
  <w:endnote w:type="continuationSeparator" w:id="0">
    <w:p w14:paraId="2F455588" w14:textId="77777777" w:rsidR="00F77FD8" w:rsidRDefault="00F77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HAnsi" w:hAnsiTheme="minorHAnsi"/>
        <w:sz w:val="24"/>
        <w:szCs w:val="24"/>
      </w:rPr>
      <w:id w:val="-890724187"/>
      <w:docPartObj>
        <w:docPartGallery w:val="Page Numbers (Bottom of Page)"/>
        <w:docPartUnique/>
      </w:docPartObj>
    </w:sdtPr>
    <w:sdtEndPr/>
    <w:sdtContent>
      <w:p w14:paraId="12B4A126" w14:textId="77777777" w:rsidR="00CA7163" w:rsidRPr="00BD519C" w:rsidRDefault="00CA7163">
        <w:pPr>
          <w:pStyle w:val="Footer"/>
          <w:jc w:val="right"/>
          <w:rPr>
            <w:rFonts w:asciiTheme="minorHAnsi" w:hAnsiTheme="minorHAnsi"/>
            <w:sz w:val="24"/>
            <w:szCs w:val="24"/>
          </w:rPr>
        </w:pPr>
        <w:r w:rsidRPr="00BD519C">
          <w:rPr>
            <w:rFonts w:asciiTheme="minorHAnsi" w:hAnsiTheme="minorHAnsi"/>
            <w:sz w:val="24"/>
            <w:szCs w:val="24"/>
          </w:rPr>
          <w:t xml:space="preserve">Internal Use                                                                                                                                  Page | </w:t>
        </w:r>
        <w:r w:rsidRPr="00BD519C">
          <w:rPr>
            <w:rFonts w:asciiTheme="minorHAnsi" w:hAnsiTheme="minorHAnsi"/>
            <w:sz w:val="24"/>
            <w:szCs w:val="24"/>
          </w:rPr>
          <w:fldChar w:fldCharType="begin"/>
        </w:r>
        <w:r w:rsidRPr="00BD519C">
          <w:rPr>
            <w:rFonts w:asciiTheme="minorHAnsi" w:hAnsiTheme="minorHAnsi"/>
            <w:sz w:val="24"/>
            <w:szCs w:val="24"/>
          </w:rPr>
          <w:instrText xml:space="preserve"> PAGE   \* MERGEFORMAT </w:instrText>
        </w:r>
        <w:r w:rsidRPr="00BD519C">
          <w:rPr>
            <w:rFonts w:asciiTheme="minorHAnsi" w:hAnsiTheme="minorHAnsi"/>
            <w:sz w:val="24"/>
            <w:szCs w:val="24"/>
          </w:rPr>
          <w:fldChar w:fldCharType="separate"/>
        </w:r>
        <w:r>
          <w:rPr>
            <w:rFonts w:asciiTheme="minorHAnsi" w:hAnsiTheme="minorHAnsi"/>
            <w:noProof/>
            <w:sz w:val="24"/>
            <w:szCs w:val="24"/>
          </w:rPr>
          <w:t>10</w:t>
        </w:r>
        <w:r w:rsidRPr="00BD519C">
          <w:rPr>
            <w:rFonts w:asciiTheme="minorHAnsi" w:hAnsiTheme="minorHAnsi"/>
            <w:noProof/>
            <w:sz w:val="24"/>
            <w:szCs w:val="24"/>
          </w:rPr>
          <w:fldChar w:fldCharType="end"/>
        </w:r>
        <w:r w:rsidRPr="00BD519C">
          <w:rPr>
            <w:rFonts w:asciiTheme="minorHAnsi" w:hAnsiTheme="minorHAnsi"/>
            <w:sz w:val="24"/>
            <w:szCs w:val="24"/>
          </w:rPr>
          <w:t xml:space="preserve"> </w:t>
        </w:r>
      </w:p>
    </w:sdtContent>
  </w:sdt>
  <w:p w14:paraId="3696F563" w14:textId="77777777" w:rsidR="00CA7163" w:rsidRPr="00BD519C" w:rsidRDefault="00CA7163" w:rsidP="00BD519C">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48A93" w14:textId="77777777" w:rsidR="00CA7163" w:rsidRPr="00BF01B3" w:rsidRDefault="00CA7163">
    <w:pPr>
      <w:pStyle w:val="Footer"/>
      <w:rPr>
        <w:rFonts w:asciiTheme="minorHAnsi" w:hAnsiTheme="minorHAnsi"/>
        <w:sz w:val="24"/>
        <w:szCs w:val="24"/>
      </w:rPr>
    </w:pPr>
    <w:r w:rsidRPr="00BF01B3">
      <w:rPr>
        <w:rFonts w:asciiTheme="minorHAnsi" w:eastAsiaTheme="majorEastAsia" w:hAnsiTheme="minorHAnsi" w:cstheme="majorBidi"/>
        <w:sz w:val="24"/>
        <w:szCs w:val="24"/>
      </w:rPr>
      <w:t>Internal Use</w:t>
    </w:r>
    <w:r w:rsidRPr="00BF01B3">
      <w:rPr>
        <w:rFonts w:asciiTheme="minorHAnsi" w:eastAsiaTheme="majorEastAsia" w:hAnsiTheme="minorHAnsi" w:cstheme="majorBidi"/>
        <w:sz w:val="24"/>
        <w:szCs w:val="24"/>
      </w:rPr>
      <w:ptab w:relativeTo="margin" w:alignment="center" w:leader="none"/>
    </w:r>
    <w:r w:rsidRPr="00BF01B3">
      <w:rPr>
        <w:rFonts w:asciiTheme="minorHAnsi" w:eastAsiaTheme="majorEastAsia" w:hAnsiTheme="minorHAnsi" w:cstheme="majorBidi"/>
        <w:sz w:val="24"/>
        <w:szCs w:val="24"/>
      </w:rPr>
      <w:ptab w:relativeTo="margin" w:alignment="right" w:leader="none"/>
    </w:r>
    <w:r w:rsidRPr="00BF01B3">
      <w:rPr>
        <w:rFonts w:asciiTheme="minorHAnsi" w:eastAsiaTheme="majorEastAsia" w:hAnsiTheme="minorHAnsi" w:cstheme="majorBidi"/>
        <w:sz w:val="24"/>
        <w:szCs w:val="24"/>
      </w:rP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3A08E6" w14:textId="77777777" w:rsidR="00F77FD8" w:rsidRDefault="00F77FD8">
      <w:r>
        <w:separator/>
      </w:r>
    </w:p>
  </w:footnote>
  <w:footnote w:type="continuationSeparator" w:id="0">
    <w:p w14:paraId="4D63850A" w14:textId="77777777" w:rsidR="00F77FD8" w:rsidRDefault="00F77F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1CF0A" w14:textId="4622BDEC" w:rsidR="00CA7163" w:rsidRDefault="008F47B8" w:rsidP="008F47B8">
    <w:r>
      <w:rPr>
        <w:rFonts w:ascii="Calibri" w:hAnsi="Calibri" w:cs="Calibri"/>
        <w:color w:val="000000"/>
        <w:sz w:val="24"/>
        <w:szCs w:val="24"/>
        <w:lang w:val="en-IN" w:eastAsia="en-IN"/>
      </w:rPr>
      <w:t xml:space="preserve">Internal Use                                HR Policy -L1- </w:t>
    </w:r>
    <w:r w:rsidR="00CA7163" w:rsidRPr="0085043B">
      <w:rPr>
        <w:rFonts w:ascii="Calibri" w:hAnsi="Calibri" w:cs="Calibri"/>
        <w:color w:val="000000"/>
        <w:sz w:val="24"/>
        <w:szCs w:val="24"/>
        <w:lang w:val="en-IN" w:eastAsia="en-IN"/>
      </w:rPr>
      <w:t>Non-CTC Benefits</w:t>
    </w:r>
    <w:r w:rsidR="009B1BBD">
      <w:rPr>
        <w:rFonts w:ascii="Calibri" w:hAnsi="Calibri" w:cs="Calibri"/>
        <w:color w:val="000000"/>
        <w:sz w:val="24"/>
        <w:szCs w:val="24"/>
        <w:lang w:val="en-IN" w:eastAsia="en-IN"/>
      </w:rPr>
      <w:t xml:space="preserve"> &amp;</w:t>
    </w:r>
    <w:r w:rsidR="00CA7163" w:rsidRPr="0085043B">
      <w:rPr>
        <w:rFonts w:ascii="Calibri" w:hAnsi="Calibri" w:cs="Calibri"/>
        <w:color w:val="000000"/>
        <w:sz w:val="24"/>
        <w:szCs w:val="24"/>
        <w:lang w:val="en-IN" w:eastAsia="en-IN"/>
      </w:rPr>
      <w:t xml:space="preserve"> Reimbursement Policy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6D987" w14:textId="77777777" w:rsidR="00CA7163" w:rsidRDefault="00CA7163" w:rsidP="00BF01B3">
    <w:pPr>
      <w:pStyle w:val="Header"/>
      <w:jc w:val="center"/>
    </w:pPr>
    <w:r w:rsidRPr="00BF01B3">
      <w:rPr>
        <w:rFonts w:asciiTheme="minorHAnsi" w:hAnsiTheme="minorHAnsi"/>
        <w:sz w:val="24"/>
        <w:szCs w:val="24"/>
      </w:rPr>
      <w:t xml:space="preserve">Management Review </w:t>
    </w:r>
    <w:proofErr w:type="gramStart"/>
    <w:r w:rsidRPr="00BF01B3">
      <w:rPr>
        <w:rFonts w:asciiTheme="minorHAnsi" w:hAnsiTheme="minorHAnsi"/>
        <w:sz w:val="24"/>
        <w:szCs w:val="24"/>
      </w:rPr>
      <w:t>Of</w:t>
    </w:r>
    <w:proofErr w:type="gramEnd"/>
    <w:r w:rsidRPr="00BF01B3">
      <w:rPr>
        <w:rFonts w:asciiTheme="minorHAnsi" w:hAnsiTheme="minorHAnsi"/>
        <w:sz w:val="24"/>
        <w:szCs w:val="24"/>
      </w:rPr>
      <w:t xml:space="preserve"> Information Security Committee Procedure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41B90"/>
    <w:multiLevelType w:val="hybridMultilevel"/>
    <w:tmpl w:val="587E714E"/>
    <w:lvl w:ilvl="0" w:tplc="04090001">
      <w:start w:val="1"/>
      <w:numFmt w:val="bullet"/>
      <w:lvlText w:val=""/>
      <w:lvlJc w:val="left"/>
      <w:pPr>
        <w:ind w:left="797" w:hanging="360"/>
      </w:pPr>
      <w:rPr>
        <w:rFonts w:ascii="Symbol" w:hAnsi="Symbol" w:hint="default"/>
      </w:rPr>
    </w:lvl>
    <w:lvl w:ilvl="1" w:tplc="04090001">
      <w:start w:val="1"/>
      <w:numFmt w:val="bullet"/>
      <w:lvlText w:val=""/>
      <w:lvlJc w:val="left"/>
      <w:pPr>
        <w:ind w:left="1144" w:hanging="360"/>
      </w:pPr>
      <w:rPr>
        <w:rFonts w:ascii="Symbol" w:hAnsi="Symbol" w:hint="default"/>
      </w:rPr>
    </w:lvl>
    <w:lvl w:ilvl="2" w:tplc="0409001B">
      <w:start w:val="1"/>
      <w:numFmt w:val="lowerRoman"/>
      <w:lvlText w:val="%3."/>
      <w:lvlJc w:val="right"/>
      <w:pPr>
        <w:ind w:left="1864" w:hanging="180"/>
      </w:pPr>
    </w:lvl>
    <w:lvl w:ilvl="3" w:tplc="0409000F" w:tentative="1">
      <w:start w:val="1"/>
      <w:numFmt w:val="decimal"/>
      <w:lvlText w:val="%4."/>
      <w:lvlJc w:val="left"/>
      <w:pPr>
        <w:ind w:left="2584" w:hanging="360"/>
      </w:pPr>
    </w:lvl>
    <w:lvl w:ilvl="4" w:tplc="04090019" w:tentative="1">
      <w:start w:val="1"/>
      <w:numFmt w:val="lowerLetter"/>
      <w:lvlText w:val="%5."/>
      <w:lvlJc w:val="left"/>
      <w:pPr>
        <w:ind w:left="3304" w:hanging="360"/>
      </w:pPr>
    </w:lvl>
    <w:lvl w:ilvl="5" w:tplc="0409001B" w:tentative="1">
      <w:start w:val="1"/>
      <w:numFmt w:val="lowerRoman"/>
      <w:lvlText w:val="%6."/>
      <w:lvlJc w:val="right"/>
      <w:pPr>
        <w:ind w:left="4024" w:hanging="180"/>
      </w:pPr>
    </w:lvl>
    <w:lvl w:ilvl="6" w:tplc="0409000F" w:tentative="1">
      <w:start w:val="1"/>
      <w:numFmt w:val="decimal"/>
      <w:lvlText w:val="%7."/>
      <w:lvlJc w:val="left"/>
      <w:pPr>
        <w:ind w:left="4744" w:hanging="360"/>
      </w:pPr>
    </w:lvl>
    <w:lvl w:ilvl="7" w:tplc="04090019" w:tentative="1">
      <w:start w:val="1"/>
      <w:numFmt w:val="lowerLetter"/>
      <w:lvlText w:val="%8."/>
      <w:lvlJc w:val="left"/>
      <w:pPr>
        <w:ind w:left="5464" w:hanging="360"/>
      </w:pPr>
    </w:lvl>
    <w:lvl w:ilvl="8" w:tplc="0409001B" w:tentative="1">
      <w:start w:val="1"/>
      <w:numFmt w:val="lowerRoman"/>
      <w:lvlText w:val="%9."/>
      <w:lvlJc w:val="right"/>
      <w:pPr>
        <w:ind w:left="6184" w:hanging="180"/>
      </w:pPr>
    </w:lvl>
  </w:abstractNum>
  <w:abstractNum w:abstractNumId="1" w15:restartNumberingAfterBreak="0">
    <w:nsid w:val="1367789F"/>
    <w:multiLevelType w:val="hybridMultilevel"/>
    <w:tmpl w:val="845C24F6"/>
    <w:lvl w:ilvl="0" w:tplc="49F25E0E">
      <w:start w:val="1"/>
      <w:numFmt w:val="bullet"/>
      <w:lvlText w:val="•"/>
      <w:lvlJc w:val="left"/>
      <w:pPr>
        <w:ind w:left="9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138233C">
      <w:start w:val="1"/>
      <w:numFmt w:val="bullet"/>
      <w:lvlText w:val="o"/>
      <w:lvlJc w:val="left"/>
      <w:pPr>
        <w:ind w:left="16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8887940">
      <w:start w:val="1"/>
      <w:numFmt w:val="bullet"/>
      <w:lvlText w:val="▪"/>
      <w:lvlJc w:val="left"/>
      <w:pPr>
        <w:ind w:left="23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CAA8D06">
      <w:start w:val="1"/>
      <w:numFmt w:val="bullet"/>
      <w:lvlText w:val="•"/>
      <w:lvlJc w:val="left"/>
      <w:pPr>
        <w:ind w:left="31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B88F58E">
      <w:start w:val="1"/>
      <w:numFmt w:val="bullet"/>
      <w:lvlText w:val="o"/>
      <w:lvlJc w:val="left"/>
      <w:pPr>
        <w:ind w:left="38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17E58A6">
      <w:start w:val="1"/>
      <w:numFmt w:val="bullet"/>
      <w:lvlText w:val="▪"/>
      <w:lvlJc w:val="left"/>
      <w:pPr>
        <w:ind w:left="45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6DE471C">
      <w:start w:val="1"/>
      <w:numFmt w:val="bullet"/>
      <w:lvlText w:val="•"/>
      <w:lvlJc w:val="left"/>
      <w:pPr>
        <w:ind w:left="52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7C9450">
      <w:start w:val="1"/>
      <w:numFmt w:val="bullet"/>
      <w:lvlText w:val="o"/>
      <w:lvlJc w:val="left"/>
      <w:pPr>
        <w:ind w:left="59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A7AA9DC">
      <w:start w:val="1"/>
      <w:numFmt w:val="bullet"/>
      <w:lvlText w:val="▪"/>
      <w:lvlJc w:val="left"/>
      <w:pPr>
        <w:ind w:left="67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87E2567"/>
    <w:multiLevelType w:val="hybridMultilevel"/>
    <w:tmpl w:val="20F0D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3D3AC6"/>
    <w:multiLevelType w:val="hybridMultilevel"/>
    <w:tmpl w:val="000AC792"/>
    <w:lvl w:ilvl="0" w:tplc="04090001">
      <w:start w:val="1"/>
      <w:numFmt w:val="bullet"/>
      <w:lvlText w:val=""/>
      <w:lvlJc w:val="left"/>
      <w:pPr>
        <w:ind w:left="797" w:hanging="360"/>
      </w:pPr>
      <w:rPr>
        <w:rFonts w:ascii="Symbol" w:hAnsi="Symbol" w:hint="default"/>
      </w:rPr>
    </w:lvl>
    <w:lvl w:ilvl="1" w:tplc="04090019">
      <w:start w:val="1"/>
      <w:numFmt w:val="lowerLetter"/>
      <w:lvlText w:val="%2."/>
      <w:lvlJc w:val="left"/>
      <w:pPr>
        <w:ind w:left="1144" w:hanging="360"/>
      </w:pPr>
    </w:lvl>
    <w:lvl w:ilvl="2" w:tplc="0409001B">
      <w:start w:val="1"/>
      <w:numFmt w:val="lowerRoman"/>
      <w:lvlText w:val="%3."/>
      <w:lvlJc w:val="right"/>
      <w:pPr>
        <w:ind w:left="1864" w:hanging="180"/>
      </w:pPr>
    </w:lvl>
    <w:lvl w:ilvl="3" w:tplc="0409000F" w:tentative="1">
      <w:start w:val="1"/>
      <w:numFmt w:val="decimal"/>
      <w:lvlText w:val="%4."/>
      <w:lvlJc w:val="left"/>
      <w:pPr>
        <w:ind w:left="2584" w:hanging="360"/>
      </w:pPr>
    </w:lvl>
    <w:lvl w:ilvl="4" w:tplc="04090019" w:tentative="1">
      <w:start w:val="1"/>
      <w:numFmt w:val="lowerLetter"/>
      <w:lvlText w:val="%5."/>
      <w:lvlJc w:val="left"/>
      <w:pPr>
        <w:ind w:left="3304" w:hanging="360"/>
      </w:pPr>
    </w:lvl>
    <w:lvl w:ilvl="5" w:tplc="0409001B" w:tentative="1">
      <w:start w:val="1"/>
      <w:numFmt w:val="lowerRoman"/>
      <w:lvlText w:val="%6."/>
      <w:lvlJc w:val="right"/>
      <w:pPr>
        <w:ind w:left="4024" w:hanging="180"/>
      </w:pPr>
    </w:lvl>
    <w:lvl w:ilvl="6" w:tplc="0409000F" w:tentative="1">
      <w:start w:val="1"/>
      <w:numFmt w:val="decimal"/>
      <w:lvlText w:val="%7."/>
      <w:lvlJc w:val="left"/>
      <w:pPr>
        <w:ind w:left="4744" w:hanging="360"/>
      </w:pPr>
    </w:lvl>
    <w:lvl w:ilvl="7" w:tplc="04090019" w:tentative="1">
      <w:start w:val="1"/>
      <w:numFmt w:val="lowerLetter"/>
      <w:lvlText w:val="%8."/>
      <w:lvlJc w:val="left"/>
      <w:pPr>
        <w:ind w:left="5464" w:hanging="360"/>
      </w:pPr>
    </w:lvl>
    <w:lvl w:ilvl="8" w:tplc="0409001B" w:tentative="1">
      <w:start w:val="1"/>
      <w:numFmt w:val="lowerRoman"/>
      <w:lvlText w:val="%9."/>
      <w:lvlJc w:val="right"/>
      <w:pPr>
        <w:ind w:left="6184" w:hanging="180"/>
      </w:pPr>
    </w:lvl>
  </w:abstractNum>
  <w:abstractNum w:abstractNumId="4" w15:restartNumberingAfterBreak="0">
    <w:nsid w:val="32454DC4"/>
    <w:multiLevelType w:val="hybridMultilevel"/>
    <w:tmpl w:val="1818B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6572CA"/>
    <w:multiLevelType w:val="hybridMultilevel"/>
    <w:tmpl w:val="D1ECCAC4"/>
    <w:lvl w:ilvl="0" w:tplc="A96883BE">
      <w:numFmt w:val="bullet"/>
      <w:lvlText w:val="•"/>
      <w:lvlJc w:val="left"/>
      <w:pPr>
        <w:ind w:left="360"/>
      </w:pPr>
      <w:rPr>
        <w:rFonts w:ascii="Arial" w:eastAsiaTheme="minorHAnsi" w:hAnsi="Arial" w:cs="Arial" w:hint="default"/>
        <w:b w:val="0"/>
        <w:i w:val="0"/>
        <w:strike w:val="0"/>
        <w:dstrike w:val="0"/>
        <w:color w:val="000000"/>
        <w:sz w:val="24"/>
        <w:szCs w:val="24"/>
        <w:u w:val="none" w:color="000000"/>
        <w:bdr w:val="none" w:sz="0" w:space="0" w:color="auto"/>
        <w:shd w:val="clear" w:color="auto" w:fill="auto"/>
        <w:vertAlign w:val="baseline"/>
      </w:rPr>
    </w:lvl>
    <w:lvl w:ilvl="1" w:tplc="61267C38">
      <w:start w:val="1"/>
      <w:numFmt w:val="decimal"/>
      <w:lvlRestart w:val="0"/>
      <w:lvlText w:val="%2."/>
      <w:lvlJc w:val="left"/>
      <w:pPr>
        <w:ind w:left="2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48C9B62">
      <w:start w:val="1"/>
      <w:numFmt w:val="lowerRoman"/>
      <w:lvlText w:val="%3"/>
      <w:lvlJc w:val="left"/>
      <w:pPr>
        <w:ind w:left="34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7BE6DF6">
      <w:start w:val="1"/>
      <w:numFmt w:val="decimal"/>
      <w:lvlText w:val="%4"/>
      <w:lvlJc w:val="left"/>
      <w:pPr>
        <w:ind w:left="41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6926624">
      <w:start w:val="1"/>
      <w:numFmt w:val="lowerLetter"/>
      <w:lvlText w:val="%5"/>
      <w:lvlJc w:val="left"/>
      <w:pPr>
        <w:ind w:left="49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CE8EFDE">
      <w:start w:val="1"/>
      <w:numFmt w:val="lowerRoman"/>
      <w:lvlText w:val="%6"/>
      <w:lvlJc w:val="left"/>
      <w:pPr>
        <w:ind w:left="56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128662E">
      <w:start w:val="1"/>
      <w:numFmt w:val="decimal"/>
      <w:lvlText w:val="%7"/>
      <w:lvlJc w:val="left"/>
      <w:pPr>
        <w:ind w:left="63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ED4FF32">
      <w:start w:val="1"/>
      <w:numFmt w:val="lowerLetter"/>
      <w:lvlText w:val="%8"/>
      <w:lvlJc w:val="left"/>
      <w:pPr>
        <w:ind w:left="70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ACE9D9A">
      <w:start w:val="1"/>
      <w:numFmt w:val="lowerRoman"/>
      <w:lvlText w:val="%9"/>
      <w:lvlJc w:val="left"/>
      <w:pPr>
        <w:ind w:left="77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ED0647B"/>
    <w:multiLevelType w:val="hybridMultilevel"/>
    <w:tmpl w:val="B28408BA"/>
    <w:lvl w:ilvl="0" w:tplc="0409000F">
      <w:start w:val="1"/>
      <w:numFmt w:val="decimal"/>
      <w:lvlText w:val="%1."/>
      <w:lvlJc w:val="left"/>
      <w:pPr>
        <w:ind w:left="643"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7" w15:restartNumberingAfterBreak="0">
    <w:nsid w:val="45EE0F78"/>
    <w:multiLevelType w:val="hybridMultilevel"/>
    <w:tmpl w:val="3F643C68"/>
    <w:lvl w:ilvl="0" w:tplc="40090001">
      <w:start w:val="1"/>
      <w:numFmt w:val="bullet"/>
      <w:lvlText w:val=""/>
      <w:lvlJc w:val="left"/>
      <w:pPr>
        <w:ind w:left="593" w:hanging="360"/>
      </w:pPr>
      <w:rPr>
        <w:rFonts w:ascii="Symbol" w:hAnsi="Symbol" w:hint="default"/>
      </w:rPr>
    </w:lvl>
    <w:lvl w:ilvl="1" w:tplc="40090003" w:tentative="1">
      <w:start w:val="1"/>
      <w:numFmt w:val="bullet"/>
      <w:lvlText w:val="o"/>
      <w:lvlJc w:val="left"/>
      <w:pPr>
        <w:ind w:left="1313" w:hanging="360"/>
      </w:pPr>
      <w:rPr>
        <w:rFonts w:ascii="Courier New" w:hAnsi="Courier New" w:cs="Courier New" w:hint="default"/>
      </w:rPr>
    </w:lvl>
    <w:lvl w:ilvl="2" w:tplc="40090005" w:tentative="1">
      <w:start w:val="1"/>
      <w:numFmt w:val="bullet"/>
      <w:lvlText w:val=""/>
      <w:lvlJc w:val="left"/>
      <w:pPr>
        <w:ind w:left="2033" w:hanging="360"/>
      </w:pPr>
      <w:rPr>
        <w:rFonts w:ascii="Wingdings" w:hAnsi="Wingdings" w:hint="default"/>
      </w:rPr>
    </w:lvl>
    <w:lvl w:ilvl="3" w:tplc="40090001" w:tentative="1">
      <w:start w:val="1"/>
      <w:numFmt w:val="bullet"/>
      <w:lvlText w:val=""/>
      <w:lvlJc w:val="left"/>
      <w:pPr>
        <w:ind w:left="2753" w:hanging="360"/>
      </w:pPr>
      <w:rPr>
        <w:rFonts w:ascii="Symbol" w:hAnsi="Symbol" w:hint="default"/>
      </w:rPr>
    </w:lvl>
    <w:lvl w:ilvl="4" w:tplc="40090003" w:tentative="1">
      <w:start w:val="1"/>
      <w:numFmt w:val="bullet"/>
      <w:lvlText w:val="o"/>
      <w:lvlJc w:val="left"/>
      <w:pPr>
        <w:ind w:left="3473" w:hanging="360"/>
      </w:pPr>
      <w:rPr>
        <w:rFonts w:ascii="Courier New" w:hAnsi="Courier New" w:cs="Courier New" w:hint="default"/>
      </w:rPr>
    </w:lvl>
    <w:lvl w:ilvl="5" w:tplc="40090005" w:tentative="1">
      <w:start w:val="1"/>
      <w:numFmt w:val="bullet"/>
      <w:lvlText w:val=""/>
      <w:lvlJc w:val="left"/>
      <w:pPr>
        <w:ind w:left="4193" w:hanging="360"/>
      </w:pPr>
      <w:rPr>
        <w:rFonts w:ascii="Wingdings" w:hAnsi="Wingdings" w:hint="default"/>
      </w:rPr>
    </w:lvl>
    <w:lvl w:ilvl="6" w:tplc="40090001" w:tentative="1">
      <w:start w:val="1"/>
      <w:numFmt w:val="bullet"/>
      <w:lvlText w:val=""/>
      <w:lvlJc w:val="left"/>
      <w:pPr>
        <w:ind w:left="4913" w:hanging="360"/>
      </w:pPr>
      <w:rPr>
        <w:rFonts w:ascii="Symbol" w:hAnsi="Symbol" w:hint="default"/>
      </w:rPr>
    </w:lvl>
    <w:lvl w:ilvl="7" w:tplc="40090003" w:tentative="1">
      <w:start w:val="1"/>
      <w:numFmt w:val="bullet"/>
      <w:lvlText w:val="o"/>
      <w:lvlJc w:val="left"/>
      <w:pPr>
        <w:ind w:left="5633" w:hanging="360"/>
      </w:pPr>
      <w:rPr>
        <w:rFonts w:ascii="Courier New" w:hAnsi="Courier New" w:cs="Courier New" w:hint="default"/>
      </w:rPr>
    </w:lvl>
    <w:lvl w:ilvl="8" w:tplc="40090005" w:tentative="1">
      <w:start w:val="1"/>
      <w:numFmt w:val="bullet"/>
      <w:lvlText w:val=""/>
      <w:lvlJc w:val="left"/>
      <w:pPr>
        <w:ind w:left="6353" w:hanging="360"/>
      </w:pPr>
      <w:rPr>
        <w:rFonts w:ascii="Wingdings" w:hAnsi="Wingdings" w:hint="default"/>
      </w:rPr>
    </w:lvl>
  </w:abstractNum>
  <w:abstractNum w:abstractNumId="8" w15:restartNumberingAfterBreak="0">
    <w:nsid w:val="63A032E3"/>
    <w:multiLevelType w:val="hybridMultilevel"/>
    <w:tmpl w:val="5F36F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71252B"/>
    <w:multiLevelType w:val="hybridMultilevel"/>
    <w:tmpl w:val="3C284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5699342">
    <w:abstractNumId w:val="6"/>
  </w:num>
  <w:num w:numId="2" w16cid:durableId="1815483490">
    <w:abstractNumId w:val="5"/>
  </w:num>
  <w:num w:numId="3" w16cid:durableId="624120247">
    <w:abstractNumId w:val="1"/>
  </w:num>
  <w:num w:numId="4" w16cid:durableId="404180928">
    <w:abstractNumId w:val="3"/>
  </w:num>
  <w:num w:numId="5" w16cid:durableId="2101683952">
    <w:abstractNumId w:val="0"/>
  </w:num>
  <w:num w:numId="6" w16cid:durableId="1953705044">
    <w:abstractNumId w:val="7"/>
  </w:num>
  <w:num w:numId="7" w16cid:durableId="286392905">
    <w:abstractNumId w:val="9"/>
  </w:num>
  <w:num w:numId="8" w16cid:durableId="44909246">
    <w:abstractNumId w:val="4"/>
  </w:num>
  <w:num w:numId="9" w16cid:durableId="1539126366">
    <w:abstractNumId w:val="8"/>
  </w:num>
  <w:num w:numId="10" w16cid:durableId="18267445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iran Satpute">
    <w15:presenceInfo w15:providerId="AD" w15:userId="S::ksatpute@parkar.consulting::61a0dd80-0148-4ff1-a7e7-cea65cd1bd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AEA"/>
    <w:rsid w:val="00013C4B"/>
    <w:rsid w:val="00053913"/>
    <w:rsid w:val="00070575"/>
    <w:rsid w:val="000D2CAC"/>
    <w:rsid w:val="000F3691"/>
    <w:rsid w:val="00116527"/>
    <w:rsid w:val="001268A7"/>
    <w:rsid w:val="00134246"/>
    <w:rsid w:val="00157F8F"/>
    <w:rsid w:val="001B60E4"/>
    <w:rsid w:val="00207A5E"/>
    <w:rsid w:val="00211F01"/>
    <w:rsid w:val="00214410"/>
    <w:rsid w:val="002240BB"/>
    <w:rsid w:val="0023575F"/>
    <w:rsid w:val="00242547"/>
    <w:rsid w:val="00247B03"/>
    <w:rsid w:val="00253A0A"/>
    <w:rsid w:val="00306666"/>
    <w:rsid w:val="00413AEA"/>
    <w:rsid w:val="004662DF"/>
    <w:rsid w:val="0049036C"/>
    <w:rsid w:val="004A1F41"/>
    <w:rsid w:val="004B4463"/>
    <w:rsid w:val="0050386A"/>
    <w:rsid w:val="00515286"/>
    <w:rsid w:val="00551E88"/>
    <w:rsid w:val="00557BDB"/>
    <w:rsid w:val="005B0B07"/>
    <w:rsid w:val="005D63E9"/>
    <w:rsid w:val="005F27A8"/>
    <w:rsid w:val="006345A1"/>
    <w:rsid w:val="00643772"/>
    <w:rsid w:val="00662A0E"/>
    <w:rsid w:val="006B260E"/>
    <w:rsid w:val="006F33DA"/>
    <w:rsid w:val="006F5057"/>
    <w:rsid w:val="00720581"/>
    <w:rsid w:val="0075391D"/>
    <w:rsid w:val="007B26D2"/>
    <w:rsid w:val="007F31A0"/>
    <w:rsid w:val="0080020F"/>
    <w:rsid w:val="00805228"/>
    <w:rsid w:val="00830E6B"/>
    <w:rsid w:val="00851387"/>
    <w:rsid w:val="00894CB0"/>
    <w:rsid w:val="008C602B"/>
    <w:rsid w:val="008F47B8"/>
    <w:rsid w:val="008F5F24"/>
    <w:rsid w:val="0090693C"/>
    <w:rsid w:val="0099691F"/>
    <w:rsid w:val="009B1BBD"/>
    <w:rsid w:val="009B4FB7"/>
    <w:rsid w:val="009E1123"/>
    <w:rsid w:val="00A654D2"/>
    <w:rsid w:val="00AA1A3F"/>
    <w:rsid w:val="00BB09A8"/>
    <w:rsid w:val="00BC480F"/>
    <w:rsid w:val="00BF158B"/>
    <w:rsid w:val="00C05996"/>
    <w:rsid w:val="00C523A1"/>
    <w:rsid w:val="00C530F5"/>
    <w:rsid w:val="00C57133"/>
    <w:rsid w:val="00C65612"/>
    <w:rsid w:val="00CA0456"/>
    <w:rsid w:val="00CA7163"/>
    <w:rsid w:val="00CD6175"/>
    <w:rsid w:val="00D57E48"/>
    <w:rsid w:val="00E16A2D"/>
    <w:rsid w:val="00E54A12"/>
    <w:rsid w:val="00E632E8"/>
    <w:rsid w:val="00E95A4C"/>
    <w:rsid w:val="00F14962"/>
    <w:rsid w:val="00F77FD8"/>
    <w:rsid w:val="00F80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AF9B2"/>
  <w15:chartTrackingRefBased/>
  <w15:docId w15:val="{0E343349-1966-40FE-AD0E-AB366FB13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63"/>
    <w:pPr>
      <w:spacing w:after="0" w:line="240" w:lineRule="auto"/>
    </w:pPr>
    <w:rPr>
      <w:rFonts w:ascii="Arial" w:eastAsia="Times New Roman" w:hAnsi="Arial" w:cs="Times New Roman"/>
      <w:kern w:val="0"/>
      <w:sz w:val="20"/>
      <w:szCs w:val="20"/>
      <w14:ligatures w14:val="none"/>
    </w:rPr>
  </w:style>
  <w:style w:type="paragraph" w:styleId="Heading1">
    <w:name w:val="heading 1"/>
    <w:basedOn w:val="Normal"/>
    <w:next w:val="Normal"/>
    <w:link w:val="Heading1Char"/>
    <w:uiPriority w:val="9"/>
    <w:qFormat/>
    <w:rsid w:val="00CA7163"/>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163"/>
    <w:rPr>
      <w:rFonts w:asciiTheme="majorHAnsi" w:eastAsiaTheme="majorEastAsia" w:hAnsiTheme="majorHAnsi" w:cstheme="majorBidi"/>
      <w:b/>
      <w:bCs/>
      <w:color w:val="2F5496" w:themeColor="accent1" w:themeShade="BF"/>
      <w:kern w:val="0"/>
      <w:sz w:val="28"/>
      <w:szCs w:val="28"/>
      <w14:ligatures w14:val="none"/>
    </w:rPr>
  </w:style>
  <w:style w:type="paragraph" w:styleId="Header">
    <w:name w:val="header"/>
    <w:aliases w:val="even,Proposal Header"/>
    <w:basedOn w:val="Normal"/>
    <w:link w:val="HeaderChar"/>
    <w:rsid w:val="00CA7163"/>
    <w:pPr>
      <w:tabs>
        <w:tab w:val="center" w:pos="4320"/>
        <w:tab w:val="right" w:pos="8640"/>
      </w:tabs>
    </w:pPr>
  </w:style>
  <w:style w:type="character" w:customStyle="1" w:styleId="HeaderChar">
    <w:name w:val="Header Char"/>
    <w:aliases w:val="even Char,Proposal Header Char"/>
    <w:basedOn w:val="DefaultParagraphFont"/>
    <w:link w:val="Header"/>
    <w:rsid w:val="00CA7163"/>
    <w:rPr>
      <w:rFonts w:ascii="Arial" w:eastAsia="Times New Roman" w:hAnsi="Arial" w:cs="Times New Roman"/>
      <w:kern w:val="0"/>
      <w:sz w:val="20"/>
      <w:szCs w:val="20"/>
      <w14:ligatures w14:val="none"/>
    </w:rPr>
  </w:style>
  <w:style w:type="paragraph" w:customStyle="1" w:styleId="CoverTitle">
    <w:name w:val="Cover Title"/>
    <w:basedOn w:val="Normal"/>
    <w:rsid w:val="00CA7163"/>
    <w:pPr>
      <w:overflowPunct w:val="0"/>
      <w:autoSpaceDE w:val="0"/>
      <w:autoSpaceDN w:val="0"/>
      <w:adjustRightInd w:val="0"/>
      <w:spacing w:line="440" w:lineRule="exact"/>
      <w:jc w:val="center"/>
      <w:textAlignment w:val="baseline"/>
    </w:pPr>
    <w:rPr>
      <w:rFonts w:ascii="Times New Roman" w:hAnsi="Times New Roman"/>
      <w:sz w:val="36"/>
    </w:rPr>
  </w:style>
  <w:style w:type="paragraph" w:styleId="TOCHeading">
    <w:name w:val="TOC Heading"/>
    <w:basedOn w:val="Heading1"/>
    <w:next w:val="Normal"/>
    <w:uiPriority w:val="39"/>
    <w:unhideWhenUsed/>
    <w:qFormat/>
    <w:rsid w:val="00CA7163"/>
    <w:pPr>
      <w:spacing w:before="240"/>
      <w:outlineLvl w:val="9"/>
    </w:pPr>
    <w:rPr>
      <w:b w:val="0"/>
      <w:bCs w:val="0"/>
      <w:sz w:val="32"/>
      <w:szCs w:val="32"/>
    </w:rPr>
  </w:style>
  <w:style w:type="paragraph" w:styleId="ListParagraph">
    <w:name w:val="List Paragraph"/>
    <w:aliases w:val="Use Case List Paragraph,Bullet List Paragraph,List Paragraph1,List Paragraph11,Bulleted List1,Ref,List Paragraph Option,List Paragraph111,FooterText,numbered,Paragraphe de liste,Normal Sentence,b1,Figure_name,lp1,Bullet for no #'s,B1,bu1"/>
    <w:basedOn w:val="Normal"/>
    <w:link w:val="ListParagraphChar"/>
    <w:uiPriority w:val="34"/>
    <w:qFormat/>
    <w:rsid w:val="00CA7163"/>
    <w:pPr>
      <w:ind w:left="720"/>
      <w:contextualSpacing/>
    </w:pPr>
  </w:style>
  <w:style w:type="character" w:customStyle="1" w:styleId="ListParagraphChar">
    <w:name w:val="List Paragraph Char"/>
    <w:aliases w:val="Use Case List Paragraph Char,Bullet List Paragraph Char,List Paragraph1 Char,List Paragraph11 Char,Bulleted List1 Char,Ref Char,List Paragraph Option Char,List Paragraph111 Char,FooterText Char,numbered Char,Paragraphe de liste Char"/>
    <w:link w:val="ListParagraph"/>
    <w:uiPriority w:val="34"/>
    <w:locked/>
    <w:rsid w:val="00CA7163"/>
    <w:rPr>
      <w:rFonts w:ascii="Arial" w:eastAsia="Times New Roman" w:hAnsi="Arial" w:cs="Times New Roman"/>
      <w:kern w:val="0"/>
      <w:sz w:val="20"/>
      <w:szCs w:val="20"/>
      <w14:ligatures w14:val="none"/>
    </w:rPr>
  </w:style>
  <w:style w:type="paragraph" w:styleId="Footer">
    <w:name w:val="footer"/>
    <w:basedOn w:val="Normal"/>
    <w:link w:val="FooterChar"/>
    <w:uiPriority w:val="99"/>
    <w:unhideWhenUsed/>
    <w:rsid w:val="00CA7163"/>
    <w:pPr>
      <w:tabs>
        <w:tab w:val="center" w:pos="4680"/>
        <w:tab w:val="right" w:pos="9360"/>
      </w:tabs>
    </w:pPr>
  </w:style>
  <w:style w:type="character" w:customStyle="1" w:styleId="FooterChar">
    <w:name w:val="Footer Char"/>
    <w:basedOn w:val="DefaultParagraphFont"/>
    <w:link w:val="Footer"/>
    <w:uiPriority w:val="99"/>
    <w:rsid w:val="00CA7163"/>
    <w:rPr>
      <w:rFonts w:ascii="Arial" w:eastAsia="Times New Roman" w:hAnsi="Arial" w:cs="Times New Roman"/>
      <w:kern w:val="0"/>
      <w:sz w:val="20"/>
      <w:szCs w:val="20"/>
      <w14:ligatures w14:val="none"/>
    </w:rPr>
  </w:style>
  <w:style w:type="paragraph" w:styleId="TOC1">
    <w:name w:val="toc 1"/>
    <w:basedOn w:val="Normal"/>
    <w:next w:val="Normal"/>
    <w:autoRedefine/>
    <w:uiPriority w:val="39"/>
    <w:unhideWhenUsed/>
    <w:rsid w:val="00CA7163"/>
    <w:pPr>
      <w:tabs>
        <w:tab w:val="left" w:pos="284"/>
        <w:tab w:val="left" w:pos="426"/>
        <w:tab w:val="left" w:pos="660"/>
        <w:tab w:val="right" w:leader="dot" w:pos="9350"/>
      </w:tabs>
      <w:spacing w:after="200" w:line="276" w:lineRule="auto"/>
    </w:pPr>
    <w:rPr>
      <w:rFonts w:ascii="Calibri" w:eastAsia="Calibri" w:hAnsi="Calibri"/>
      <w:sz w:val="22"/>
      <w:szCs w:val="22"/>
    </w:rPr>
  </w:style>
  <w:style w:type="character" w:styleId="Hyperlink">
    <w:name w:val="Hyperlink"/>
    <w:uiPriority w:val="99"/>
    <w:unhideWhenUsed/>
    <w:rsid w:val="00CA7163"/>
    <w:rPr>
      <w:color w:val="0000FF"/>
      <w:u w:val="single"/>
    </w:rPr>
  </w:style>
  <w:style w:type="table" w:customStyle="1" w:styleId="TableGrid">
    <w:name w:val="TableGrid"/>
    <w:rsid w:val="00CA7163"/>
    <w:pPr>
      <w:spacing w:after="0" w:line="240" w:lineRule="auto"/>
    </w:pPr>
    <w:rPr>
      <w:rFonts w:eastAsiaTheme="minorEastAsia"/>
      <w:kern w:val="0"/>
      <w:lang w:val="en-IN" w:eastAsia="en-IN"/>
      <w14:ligatures w14:val="none"/>
    </w:rPr>
    <w:tblPr>
      <w:tblCellMar>
        <w:top w:w="0" w:type="dxa"/>
        <w:left w:w="0" w:type="dxa"/>
        <w:bottom w:w="0" w:type="dxa"/>
        <w:right w:w="0" w:type="dxa"/>
      </w:tblCellMar>
    </w:tblPr>
  </w:style>
  <w:style w:type="paragraph" w:styleId="Revision">
    <w:name w:val="Revision"/>
    <w:hidden/>
    <w:uiPriority w:val="99"/>
    <w:semiHidden/>
    <w:rsid w:val="00070575"/>
    <w:pPr>
      <w:spacing w:after="0" w:line="240" w:lineRule="auto"/>
    </w:pPr>
    <w:rPr>
      <w:rFonts w:ascii="Arial" w:eastAsia="Times New Roman" w:hAnsi="Arial" w:cs="Times New Roman"/>
      <w:kern w:val="0"/>
      <w:sz w:val="20"/>
      <w:szCs w:val="20"/>
      <w14:ligatures w14:val="none"/>
    </w:rPr>
  </w:style>
  <w:style w:type="character" w:styleId="CommentReference">
    <w:name w:val="annotation reference"/>
    <w:basedOn w:val="DefaultParagraphFont"/>
    <w:uiPriority w:val="99"/>
    <w:semiHidden/>
    <w:unhideWhenUsed/>
    <w:rsid w:val="00070575"/>
    <w:rPr>
      <w:sz w:val="16"/>
      <w:szCs w:val="16"/>
    </w:rPr>
  </w:style>
  <w:style w:type="paragraph" w:styleId="CommentText">
    <w:name w:val="annotation text"/>
    <w:basedOn w:val="Normal"/>
    <w:link w:val="CommentTextChar"/>
    <w:uiPriority w:val="99"/>
    <w:semiHidden/>
    <w:unhideWhenUsed/>
    <w:rsid w:val="00070575"/>
  </w:style>
  <w:style w:type="character" w:customStyle="1" w:styleId="CommentTextChar">
    <w:name w:val="Comment Text Char"/>
    <w:basedOn w:val="DefaultParagraphFont"/>
    <w:link w:val="CommentText"/>
    <w:uiPriority w:val="99"/>
    <w:semiHidden/>
    <w:rsid w:val="00070575"/>
    <w:rPr>
      <w:rFonts w:ascii="Arial" w:eastAsia="Times New Roman" w:hAnsi="Arial"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070575"/>
    <w:rPr>
      <w:b/>
      <w:bCs/>
    </w:rPr>
  </w:style>
  <w:style w:type="character" w:customStyle="1" w:styleId="CommentSubjectChar">
    <w:name w:val="Comment Subject Char"/>
    <w:basedOn w:val="CommentTextChar"/>
    <w:link w:val="CommentSubject"/>
    <w:uiPriority w:val="99"/>
    <w:semiHidden/>
    <w:rsid w:val="00070575"/>
    <w:rPr>
      <w:rFonts w:ascii="Arial" w:eastAsia="Times New Roman" w:hAnsi="Arial" w:cs="Times New Roman"/>
      <w:b/>
      <w:bCs/>
      <w:kern w:val="0"/>
      <w:sz w:val="20"/>
      <w:szCs w:val="20"/>
      <w14:ligatures w14:val="none"/>
    </w:rPr>
  </w:style>
  <w:style w:type="character" w:styleId="UnresolvedMention">
    <w:name w:val="Unresolved Mention"/>
    <w:basedOn w:val="DefaultParagraphFont"/>
    <w:uiPriority w:val="99"/>
    <w:semiHidden/>
    <w:unhideWhenUsed/>
    <w:rsid w:val="00013C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rops@parkar.digit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1700</Words>
  <Characters>9694</Characters>
  <Application>Microsoft Office Word</Application>
  <DocSecurity>0</DocSecurity>
  <Lines>80</Lines>
  <Paragraphs>22</Paragraphs>
  <ScaleCrop>false</ScaleCrop>
  <Company/>
  <LinksUpToDate>false</LinksUpToDate>
  <CharactersWithSpaces>11372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 Dewre</dc:creator>
  <cp:keywords/>
  <dc:description/>
  <cp:lastModifiedBy>Zara Morghade</cp:lastModifiedBy>
  <cp:revision>2</cp:revision>
  <dcterms:created xsi:type="dcterms:W3CDTF">2025-05-02T09:32:00Z</dcterms:created>
  <dcterms:modified xsi:type="dcterms:W3CDTF">2025-05-02T09:32:00Z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4186ff-6105-49c9-a34e-39b846c71822_Enabled">
    <vt:lpwstr>true</vt:lpwstr>
  </property>
  <property fmtid="{D5CDD505-2E9C-101B-9397-08002B2CF9AE}" pid="3" name="MSIP_Label_6e4186ff-6105-49c9-a34e-39b846c71822_SetDate">
    <vt:lpwstr>2023-11-23T09:01:44Z</vt:lpwstr>
  </property>
  <property fmtid="{D5CDD505-2E9C-101B-9397-08002B2CF9AE}" pid="4" name="MSIP_Label_6e4186ff-6105-49c9-a34e-39b846c71822_Method">
    <vt:lpwstr>Standard</vt:lpwstr>
  </property>
  <property fmtid="{D5CDD505-2E9C-101B-9397-08002B2CF9AE}" pid="5" name="MSIP_Label_6e4186ff-6105-49c9-a34e-39b846c71822_Name">
    <vt:lpwstr>Internal</vt:lpwstr>
  </property>
  <property fmtid="{D5CDD505-2E9C-101B-9397-08002B2CF9AE}" pid="6" name="MSIP_Label_6e4186ff-6105-49c9-a34e-39b846c71822_SiteId">
    <vt:lpwstr>5501edf8-56e7-47c5-8cde-a3f87fe1ec0d</vt:lpwstr>
  </property>
  <property fmtid="{D5CDD505-2E9C-101B-9397-08002B2CF9AE}" pid="7" name="MSIP_Label_6e4186ff-6105-49c9-a34e-39b846c71822_ActionId">
    <vt:lpwstr>c495a74b-6c37-48d1-9c16-ce717279dcd5</vt:lpwstr>
  </property>
  <property fmtid="{D5CDD505-2E9C-101B-9397-08002B2CF9AE}" pid="8" name="MSIP_Label_6e4186ff-6105-49c9-a34e-39b846c71822_ContentBits">
    <vt:lpwstr>0</vt:lpwstr>
  </property>
</Properties>
</file>